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B97AB" w14:textId="7071E49F" w:rsidR="00D115A4" w:rsidRPr="00EE7535" w:rsidRDefault="00D115A4" w:rsidP="00D115A4">
      <w:pPr>
        <w:rPr>
          <w:rFonts w:ascii="Arial" w:hAnsi="Arial" w:cs="Arial"/>
          <w:color w:val="131413"/>
          <w:lang w:val="en-US"/>
        </w:rPr>
      </w:pPr>
      <w:r w:rsidRPr="00EE7535">
        <w:rPr>
          <w:rFonts w:ascii="Arial" w:hAnsi="Arial" w:cs="Arial"/>
          <w:b/>
          <w:bCs/>
          <w:color w:val="131413"/>
          <w:lang w:val="en-US"/>
        </w:rPr>
        <w:t xml:space="preserve">Table 1. </w:t>
      </w:r>
      <w:r w:rsidRPr="00EE7535">
        <w:rPr>
          <w:rFonts w:ascii="Arial" w:hAnsi="Arial" w:cs="Arial"/>
          <w:color w:val="131413"/>
          <w:lang w:val="en-US"/>
        </w:rPr>
        <w:t xml:space="preserve">Primary endpoints used to determine efficacy in randomized clinical trials of medications for opioid use disorder (studies in Table identified from </w:t>
      </w:r>
      <w:r w:rsidRPr="00EE7535">
        <w:rPr>
          <w:rFonts w:ascii="Arial" w:hAnsi="Arial" w:cs="Arial"/>
          <w:color w:val="131413"/>
          <w:lang w:val="en-US"/>
        </w:rPr>
        <w:fldChar w:fldCharType="begin" w:fldLock="1"/>
      </w:r>
      <w:r w:rsidR="0045157D">
        <w:rPr>
          <w:rFonts w:ascii="Arial" w:hAnsi="Arial" w:cs="Arial"/>
          <w:color w:val="131413"/>
          <w:lang w:val="en-US"/>
        </w:rPr>
        <w:instrText>ADDIN CSL_CITATION {"citationItems":[{"id":"ITEM-1","itemData":{"DOI":"10.1111/ajad.13051","ISSN":"1055-0496","author":[{"dropping-particle":"","family":"Biondi","given":"Breanne E.","non-dropping-particle":"","parse-names":false,"suffix":""},{"dropping-particle":"","family":"Zheng","given":"Xiaoying","non-dropping-particle":"","parse-names":false,"suffix":""},{"dropping-particle":"","family":"Frank","given":"Cynthia A.","non-dropping-particle":"","parse-names":false,"suffix":""},{"dropping-particle":"","family":"Petrakis","given":"Ismene","non-dropping-particle":"","parse-names":false,"suffix":""},{"dropping-particle":"","family":"Springer","given":"Sandra A.","non-dropping-particle":"","parse-names":false,"suffix":""}],"container-title":"The American Journal on Addictions","id":"ITEM-1","issue":"4","issued":{"date-parts":[["2020","7","29"]]},"page":"249-267","title":"A Literature Review Examining Primary Outcomes of Medication Treatment Studies for Opioid Use Disorder: What Outcome Should Be Used to Measure Opioid Treatment Success?","type":"article-journal","volume":"29"},"uris":["http://www.mendeley.com/documents/?uuid=e64ee79f-8e07-4cb5-a51e-77371417f464"]},{"id":"ITEM-2","itemData":{"DOI":"10.1186/s13063-019-3995-y","ISSN":"1745-6215","author":[{"dropping-particle":"","family":"Dennis","given":"Brittany B.","non-dropping-particle":"","parse-names":false,"suffix":""},{"dropping-particle":"","family":"Sanger","given":"Nitika","non-dropping-particle":"","parse-names":false,"suffix":""},{"dropping-particle":"","family":"Bawor","given":"Monica","non-dropping-particle":"","parse-names":false,"suffix":""},{"dropping-particle":"","family":"Naji","given":"Leen","non-dropping-particle":"","parse-names":false,"suffix":""},{"dropping-particle":"","family":"Plater","given":"Carolyn","non-dropping-particle":"","parse-names":false,"suffix":""},{"dropping-particle":"","family":"Worster","given":"Andrew","non-dropping-particle":"","parse-names":false,"suffix":""},{"dropping-particle":"","family":"Woo","given":"Julia","non-dropping-particle":"","parse-names":false,"suffix":""},{"dropping-particle":"","family":"Bhalerao","given":"Anuja","non-dropping-particle":"","parse-names":false,"suffix":""},{"dropping-particle":"","family":"Baptist-Mohseni","given":"Natasha","non-dropping-particle":"","parse-names":false,"suffix":""},{"dropping-particle":"","family":"Hillmer","given":"Alannah","non-dropping-particle":"","parse-names":false,"suffix":""},{"dropping-particle":"","family":"Rice","given":"Danielle","non-dropping-particle":"","parse-names":false,"suffix":""},{"dropping-particle":"","family":"Corace","given":"Kim","non-dropping-particle":"","parse-names":false,"suffix":""},{"dropping-particle":"","family":"Hutton","given":"Brian","non-dropping-particle":"","parse-names":false,"suffix":""},{"dropping-particle":"","family":"Tugwell","given":"Peter","non-dropping-particle":"","parse-names":false,"suffix":""},{"dropping-particle":"","family":"Thabane","given":"Lehana","non-dropping-particle":"","parse-names":false,"suffix":""},{"dropping-particle":"","family":"Samaan","given":"Zainab","non-dropping-particle":"","parse-names":false,"suffix":""}],"container-title":"Trials","id":"ITEM-2","issue":"1","issued":{"date-parts":[["2020","12","6"]]},"page":"30","title":"A call for consensus in defining efficacy in clinical trials for opioid addiction: combined results from a systematic review and qualitative study in patients receiving pharmacological assisted therapy for opioid use disorder","type":"article-journal","volume":"21"},"uris":["http://www.mendeley.com/documents/?uuid=1e3aa620-5e17-4a48-acc7-5e838a79bc49"]}],"mendeley":{"formattedCitation":"(Biondi et al., 2020; Dennis et al., 2020)","plainTextFormattedCitation":"(Biondi et al., 2020; Dennis et al., 2020)","previouslyFormattedCitation":"(Biondi et al., 2020; Dennis et al., 2020)"},"properties":{"noteIndex":0},"schema":"https://github.com/citation-style-language/schema/raw/master/csl-citation.json"}</w:instrText>
      </w:r>
      <w:r w:rsidRPr="00EE7535">
        <w:rPr>
          <w:rFonts w:ascii="Arial" w:hAnsi="Arial" w:cs="Arial"/>
          <w:color w:val="131413"/>
          <w:lang w:val="en-US"/>
        </w:rPr>
        <w:fldChar w:fldCharType="separate"/>
      </w:r>
      <w:r w:rsidR="0045157D" w:rsidRPr="0045157D">
        <w:rPr>
          <w:rFonts w:ascii="Arial" w:hAnsi="Arial" w:cs="Arial"/>
          <w:noProof/>
          <w:color w:val="131413"/>
          <w:lang w:val="en-US"/>
        </w:rPr>
        <w:t>(Biondi et al., 2020; Dennis et al., 2020)</w:t>
      </w:r>
      <w:r w:rsidRPr="00EE7535">
        <w:rPr>
          <w:rFonts w:ascii="Arial" w:hAnsi="Arial" w:cs="Arial"/>
          <w:color w:val="131413"/>
          <w:lang w:val="en-US"/>
        </w:rPr>
        <w:fldChar w:fldCharType="end"/>
      </w:r>
      <w:r w:rsidRPr="00EE7535">
        <w:rPr>
          <w:rFonts w:ascii="Arial" w:hAnsi="Arial" w:cs="Arial"/>
          <w:color w:val="131413"/>
          <w:lang w:val="en-US"/>
        </w:rPr>
        <w:t>)</w:t>
      </w:r>
    </w:p>
    <w:p w14:paraId="2E4C12D1" w14:textId="183C6C6A" w:rsidR="00D115A4" w:rsidRPr="00EE7535" w:rsidRDefault="00D115A4" w:rsidP="00D115A4">
      <w:pPr>
        <w:rPr>
          <w:rFonts w:ascii="Arial" w:hAnsi="Arial" w:cs="Arial"/>
          <w:color w:val="131413"/>
          <w:lang w:val="en-US"/>
        </w:rPr>
      </w:pPr>
      <w:r w:rsidRPr="00EE7535">
        <w:rPr>
          <w:rFonts w:ascii="Arial" w:hAnsi="Arial" w:cs="Arial"/>
          <w:i/>
          <w:iCs/>
          <w:color w:val="131413"/>
          <w:lang w:val="en-US"/>
        </w:rPr>
        <w:t>Note.</w:t>
      </w:r>
      <w:r w:rsidRPr="00EE7535">
        <w:rPr>
          <w:rFonts w:ascii="Arial" w:hAnsi="Arial" w:cs="Arial"/>
          <w:color w:val="131413"/>
          <w:lang w:val="en-US"/>
        </w:rPr>
        <w:t xml:space="preserve"> This table is from a review </w:t>
      </w:r>
      <w:r w:rsidR="004E7614">
        <w:rPr>
          <w:rFonts w:ascii="Arial" w:hAnsi="Arial" w:cs="Arial"/>
          <w:color w:val="131413"/>
          <w:lang w:val="en-US"/>
        </w:rPr>
        <w:t xml:space="preserve">and conceptual analysis </w:t>
      </w:r>
      <w:r w:rsidRPr="00EE7535">
        <w:rPr>
          <w:rFonts w:ascii="Arial" w:hAnsi="Arial" w:cs="Arial"/>
          <w:color w:val="131413"/>
          <w:lang w:val="en-US"/>
        </w:rPr>
        <w:t xml:space="preserve">of Urine </w:t>
      </w:r>
      <w:r w:rsidR="00EE7535">
        <w:rPr>
          <w:rFonts w:ascii="Arial" w:hAnsi="Arial" w:cs="Arial"/>
          <w:color w:val="131413"/>
          <w:lang w:val="en-US"/>
        </w:rPr>
        <w:t>Opioid</w:t>
      </w:r>
      <w:r w:rsidRPr="00EE7535">
        <w:rPr>
          <w:rFonts w:ascii="Arial" w:hAnsi="Arial" w:cs="Arial"/>
          <w:color w:val="131413"/>
          <w:lang w:val="en-US"/>
        </w:rPr>
        <w:t xml:space="preserve"> Screen (U</w:t>
      </w:r>
      <w:r w:rsidR="00EE7535">
        <w:rPr>
          <w:rFonts w:ascii="Arial" w:hAnsi="Arial" w:cs="Arial"/>
          <w:color w:val="131413"/>
          <w:lang w:val="en-US"/>
        </w:rPr>
        <w:t>O</w:t>
      </w:r>
      <w:r w:rsidRPr="00EE7535">
        <w:rPr>
          <w:rFonts w:ascii="Arial" w:hAnsi="Arial" w:cs="Arial"/>
          <w:color w:val="131413"/>
          <w:lang w:val="en-US"/>
        </w:rPr>
        <w:t xml:space="preserve">S)-based primary endpoints used to establish effectiveness for trials in opioid use disorder by </w:t>
      </w:r>
      <w:r w:rsidR="004E7614">
        <w:rPr>
          <w:rFonts w:ascii="Arial" w:hAnsi="Arial" w:cs="Arial"/>
          <w:color w:val="131413"/>
          <w:lang w:val="en-US"/>
        </w:rPr>
        <w:t xml:space="preserve">Brandt, </w:t>
      </w:r>
      <w:r w:rsidRPr="00EE7535">
        <w:rPr>
          <w:rFonts w:ascii="Arial" w:hAnsi="Arial" w:cs="Arial"/>
          <w:color w:val="131413"/>
          <w:lang w:val="en-US"/>
        </w:rPr>
        <w:t xml:space="preserve">Odom, </w:t>
      </w:r>
      <w:r w:rsidR="004E7614" w:rsidRPr="00EE7535">
        <w:rPr>
          <w:rFonts w:ascii="Arial" w:hAnsi="Arial" w:cs="Arial"/>
          <w:color w:val="131413"/>
          <w:lang w:val="en-US"/>
        </w:rPr>
        <w:t>Balise</w:t>
      </w:r>
      <w:r w:rsidR="004E7614">
        <w:rPr>
          <w:rFonts w:ascii="Arial" w:hAnsi="Arial" w:cs="Arial"/>
          <w:color w:val="131413"/>
          <w:lang w:val="en-US"/>
        </w:rPr>
        <w:t xml:space="preserve">, </w:t>
      </w:r>
      <w:r w:rsidRPr="00EE7535">
        <w:rPr>
          <w:rFonts w:ascii="Arial" w:hAnsi="Arial" w:cs="Arial"/>
          <w:color w:val="131413"/>
          <w:lang w:val="en-US"/>
        </w:rPr>
        <w:t>Bouzoubaa</w:t>
      </w:r>
      <w:r w:rsidR="004E7614">
        <w:rPr>
          <w:rFonts w:ascii="Arial" w:hAnsi="Arial" w:cs="Arial"/>
          <w:color w:val="131413"/>
          <w:lang w:val="en-US"/>
        </w:rPr>
        <w:t>, and Luo</w:t>
      </w:r>
      <w:r w:rsidR="00EE7535">
        <w:rPr>
          <w:rFonts w:ascii="Arial" w:hAnsi="Arial" w:cs="Arial"/>
          <w:color w:val="131413"/>
          <w:lang w:val="en-US"/>
        </w:rPr>
        <w:t xml:space="preserve"> (manuscript in preparation)</w:t>
      </w:r>
      <w:r w:rsidRPr="00EE7535">
        <w:rPr>
          <w:rFonts w:ascii="Arial" w:hAnsi="Arial" w:cs="Arial"/>
          <w:color w:val="131413"/>
          <w:lang w:val="en-US"/>
        </w:rPr>
        <w:t xml:space="preserve">. </w:t>
      </w:r>
    </w:p>
    <w:tbl>
      <w:tblPr>
        <w:tblStyle w:val="TableGrid"/>
        <w:tblW w:w="14665" w:type="dxa"/>
        <w:tblLook w:val="04A0" w:firstRow="1" w:lastRow="0" w:firstColumn="1" w:lastColumn="0" w:noHBand="0" w:noVBand="1"/>
      </w:tblPr>
      <w:tblGrid>
        <w:gridCol w:w="1783"/>
        <w:gridCol w:w="1862"/>
        <w:gridCol w:w="7008"/>
        <w:gridCol w:w="2552"/>
        <w:gridCol w:w="1460"/>
        <w:tblGridChange w:id="0">
          <w:tblGrid>
            <w:gridCol w:w="5"/>
            <w:gridCol w:w="1778"/>
            <w:gridCol w:w="5"/>
            <w:gridCol w:w="1857"/>
            <w:gridCol w:w="5"/>
            <w:gridCol w:w="7003"/>
            <w:gridCol w:w="5"/>
            <w:gridCol w:w="2547"/>
            <w:gridCol w:w="5"/>
            <w:gridCol w:w="1455"/>
            <w:gridCol w:w="5"/>
          </w:tblGrid>
        </w:tblGridChange>
      </w:tblGrid>
      <w:tr w:rsidR="00D115A4" w:rsidRPr="0045157D" w14:paraId="7E646A5B" w14:textId="77777777" w:rsidTr="0045157D">
        <w:tc>
          <w:tcPr>
            <w:tcW w:w="1783" w:type="dxa"/>
            <w:tcBorders>
              <w:top w:val="single" w:sz="12" w:space="0" w:color="auto"/>
              <w:left w:val="nil"/>
              <w:bottom w:val="single" w:sz="12" w:space="0" w:color="auto"/>
              <w:right w:val="nil"/>
            </w:tcBorders>
            <w:shd w:val="clear" w:color="auto" w:fill="FFFFFF" w:themeFill="background1"/>
            <w:vAlign w:val="center"/>
          </w:tcPr>
          <w:p w14:paraId="36066046"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Primary Endpoint</w:t>
            </w:r>
          </w:p>
        </w:tc>
        <w:tc>
          <w:tcPr>
            <w:tcW w:w="1862" w:type="dxa"/>
            <w:tcBorders>
              <w:top w:val="single" w:sz="12" w:space="0" w:color="auto"/>
              <w:left w:val="nil"/>
              <w:bottom w:val="single" w:sz="12" w:space="0" w:color="auto"/>
              <w:right w:val="nil"/>
            </w:tcBorders>
            <w:shd w:val="clear" w:color="auto" w:fill="FFFFFF" w:themeFill="background1"/>
            <w:vAlign w:val="center"/>
          </w:tcPr>
          <w:p w14:paraId="2DA83FAA"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Reference</w:t>
            </w:r>
          </w:p>
        </w:tc>
        <w:tc>
          <w:tcPr>
            <w:tcW w:w="7008" w:type="dxa"/>
            <w:tcBorders>
              <w:top w:val="single" w:sz="12" w:space="0" w:color="auto"/>
              <w:left w:val="nil"/>
              <w:bottom w:val="single" w:sz="12" w:space="0" w:color="auto"/>
              <w:right w:val="nil"/>
            </w:tcBorders>
            <w:shd w:val="clear" w:color="auto" w:fill="FFFFFF" w:themeFill="background1"/>
            <w:vAlign w:val="center"/>
          </w:tcPr>
          <w:p w14:paraId="2A9F1541"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Definition/Assessment of Outcome</w:t>
            </w:r>
          </w:p>
        </w:tc>
        <w:tc>
          <w:tcPr>
            <w:tcW w:w="2552" w:type="dxa"/>
            <w:tcBorders>
              <w:top w:val="single" w:sz="12" w:space="0" w:color="auto"/>
              <w:left w:val="nil"/>
              <w:bottom w:val="single" w:sz="12" w:space="0" w:color="auto"/>
              <w:right w:val="nil"/>
            </w:tcBorders>
            <w:shd w:val="clear" w:color="auto" w:fill="FFFFFF" w:themeFill="background1"/>
            <w:vAlign w:val="center"/>
          </w:tcPr>
          <w:p w14:paraId="33FF36CE"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Frequency of UOS</w:t>
            </w:r>
          </w:p>
        </w:tc>
        <w:tc>
          <w:tcPr>
            <w:tcW w:w="1460" w:type="dxa"/>
            <w:tcBorders>
              <w:top w:val="single" w:sz="12" w:space="0" w:color="auto"/>
              <w:left w:val="nil"/>
              <w:bottom w:val="single" w:sz="12" w:space="0" w:color="auto"/>
              <w:right w:val="nil"/>
            </w:tcBorders>
            <w:shd w:val="clear" w:color="auto" w:fill="FFFFFF" w:themeFill="background1"/>
            <w:vAlign w:val="center"/>
          </w:tcPr>
          <w:p w14:paraId="60E64EA8" w14:textId="77777777" w:rsidR="00D115A4" w:rsidRPr="00EE7535" w:rsidRDefault="00D115A4" w:rsidP="001757EE">
            <w:pPr>
              <w:spacing w:before="60" w:after="60"/>
              <w:jc w:val="center"/>
              <w:rPr>
                <w:rFonts w:ascii="Arial" w:hAnsi="Arial" w:cs="Arial"/>
                <w:b/>
                <w:bCs/>
                <w:lang w:val="en-US"/>
              </w:rPr>
            </w:pPr>
            <w:r w:rsidRPr="00EE7535">
              <w:rPr>
                <w:rFonts w:ascii="Arial" w:hAnsi="Arial" w:cs="Arial"/>
                <w:b/>
                <w:bCs/>
                <w:lang w:val="en-US"/>
              </w:rPr>
              <w:t>Missing UOS coded as</w:t>
            </w:r>
          </w:p>
        </w:tc>
      </w:tr>
      <w:tr w:rsidR="00D115A4" w:rsidRPr="00257961" w14:paraId="5A158F6E" w14:textId="77777777" w:rsidTr="009A18EB">
        <w:tc>
          <w:tcPr>
            <w:tcW w:w="14665" w:type="dxa"/>
            <w:gridSpan w:val="5"/>
            <w:tcBorders>
              <w:top w:val="single" w:sz="12" w:space="0" w:color="auto"/>
              <w:left w:val="nil"/>
              <w:bottom w:val="single" w:sz="12" w:space="0" w:color="auto"/>
              <w:right w:val="nil"/>
            </w:tcBorders>
            <w:shd w:val="clear" w:color="auto" w:fill="D9D9D9" w:themeFill="background1" w:themeFillShade="D9"/>
          </w:tcPr>
          <w:p w14:paraId="6D511167" w14:textId="77777777" w:rsidR="00D115A4" w:rsidRPr="00EE7535" w:rsidRDefault="00D115A4" w:rsidP="002C373D">
            <w:pPr>
              <w:spacing w:before="60" w:after="60"/>
              <w:jc w:val="center"/>
              <w:rPr>
                <w:rFonts w:ascii="Arial" w:hAnsi="Arial" w:cs="Arial"/>
                <w:i/>
                <w:iCs/>
                <w:lang w:val="en-US"/>
              </w:rPr>
            </w:pPr>
            <w:r w:rsidRPr="00EE7535">
              <w:rPr>
                <w:rFonts w:ascii="Arial" w:hAnsi="Arial" w:cs="Arial"/>
                <w:b/>
                <w:bCs/>
                <w:i/>
                <w:iCs/>
                <w:lang w:val="en-US"/>
              </w:rPr>
              <w:t>Abstinence from non-study opioids</w:t>
            </w:r>
          </w:p>
        </w:tc>
      </w:tr>
      <w:tr w:rsidR="00D115A4" w:rsidRPr="00257961" w14:paraId="43EDAB7F" w14:textId="77777777" w:rsidTr="0045157D">
        <w:tblPrEx>
          <w:tblW w:w="14665" w:type="dxa"/>
          <w:tblPrExChange w:id="1" w:author="Brandt, Laura" w:date="2021-12-21T17:11:00Z">
            <w:tblPrEx>
              <w:tblW w:w="14665" w:type="dxa"/>
            </w:tblPrEx>
          </w:tblPrExChange>
        </w:tblPrEx>
        <w:trPr>
          <w:trPrChange w:id="2" w:author="Brandt, Laura" w:date="2021-12-21T17:11:00Z">
            <w:trPr>
              <w:gridBefore w:val="1"/>
            </w:trPr>
          </w:trPrChange>
        </w:trPr>
        <w:tc>
          <w:tcPr>
            <w:tcW w:w="1783" w:type="dxa"/>
            <w:tcBorders>
              <w:top w:val="single" w:sz="12" w:space="0" w:color="auto"/>
              <w:left w:val="nil"/>
              <w:bottom w:val="nil"/>
              <w:right w:val="nil"/>
            </w:tcBorders>
            <w:shd w:val="clear" w:color="auto" w:fill="FFFFFF" w:themeFill="background1"/>
            <w:vAlign w:val="center"/>
            <w:tcPrChange w:id="3" w:author="Brandt, Laura" w:date="2021-12-21T17:11:00Z">
              <w:tcPr>
                <w:tcW w:w="1618" w:type="dxa"/>
                <w:gridSpan w:val="2"/>
                <w:tcBorders>
                  <w:top w:val="single" w:sz="12" w:space="0" w:color="auto"/>
                  <w:left w:val="nil"/>
                  <w:right w:val="nil"/>
                </w:tcBorders>
                <w:shd w:val="clear" w:color="auto" w:fill="FFFFFF" w:themeFill="background1"/>
                <w:vAlign w:val="center"/>
              </w:tcPr>
            </w:tcPrChange>
          </w:tcPr>
          <w:p w14:paraId="082C6846" w14:textId="77777777" w:rsidR="00D115A4" w:rsidRPr="00EE7535" w:rsidRDefault="00D115A4" w:rsidP="00A57CB6">
            <w:pPr>
              <w:spacing w:before="60" w:after="60"/>
              <w:rPr>
                <w:rFonts w:ascii="Arial" w:hAnsi="Arial" w:cs="Arial"/>
                <w:b/>
                <w:bCs/>
                <w:lang w:val="en-US"/>
              </w:rPr>
            </w:pPr>
            <w:r w:rsidRPr="00EE7535">
              <w:rPr>
                <w:rFonts w:ascii="Arial" w:hAnsi="Arial" w:cs="Arial"/>
                <w:b/>
                <w:bCs/>
                <w:lang w:val="en-US"/>
              </w:rPr>
              <w:t>Continuous abstinence</w:t>
            </w:r>
          </w:p>
        </w:tc>
        <w:tc>
          <w:tcPr>
            <w:tcW w:w="1862" w:type="dxa"/>
            <w:tcBorders>
              <w:top w:val="single" w:sz="12" w:space="0" w:color="auto"/>
              <w:left w:val="nil"/>
              <w:bottom w:val="nil"/>
              <w:right w:val="nil"/>
            </w:tcBorders>
            <w:shd w:val="clear" w:color="auto" w:fill="FFFFFF" w:themeFill="background1"/>
            <w:vAlign w:val="center"/>
            <w:tcPrChange w:id="4" w:author="Brandt, Laura" w:date="2021-12-21T17:11:00Z">
              <w:tcPr>
                <w:tcW w:w="1867" w:type="dxa"/>
                <w:gridSpan w:val="2"/>
                <w:tcBorders>
                  <w:top w:val="single" w:sz="12" w:space="0" w:color="auto"/>
                  <w:left w:val="nil"/>
                  <w:right w:val="nil"/>
                </w:tcBorders>
                <w:shd w:val="clear" w:color="auto" w:fill="FFFFFF" w:themeFill="background1"/>
                <w:vAlign w:val="center"/>
              </w:tcPr>
            </w:tcPrChange>
          </w:tcPr>
          <w:p w14:paraId="2AA8FBD4" w14:textId="6558EB1D" w:rsidR="00D115A4" w:rsidRPr="00EE7535" w:rsidRDefault="00D115A4" w:rsidP="00A57CB6">
            <w:pPr>
              <w:spacing w:before="60" w:after="60"/>
              <w:rPr>
                <w:rFonts w:ascii="Arial" w:hAnsi="Arial" w:cs="Arial"/>
                <w:lang w:val="en-US"/>
              </w:rPr>
            </w:pPr>
            <w:r w:rsidRPr="00EE7535">
              <w:rPr>
                <w:rFonts w:ascii="Arial" w:hAnsi="Arial" w:cs="Arial"/>
                <w:lang w:val="en-US"/>
              </w:rPr>
              <w:fldChar w:fldCharType="begin" w:fldLock="1"/>
            </w:r>
            <w:r w:rsidR="00A57CB6">
              <w:rPr>
                <w:rFonts w:ascii="Arial" w:hAnsi="Arial" w:cs="Arial"/>
                <w:lang w:val="en-US"/>
              </w:rPr>
              <w:instrText>ADDIN CSL_CITATION {"citationItems":[{"id":"ITEM-1","itemData":{"DOI":"10.1046/j.1360-0443.1998.9344753.x","ISSN":"09652140","PMID":"9684386","abstract":"Aims. To evaluate the safety and efficacy of an 8 mg/day sublingual dose of buprenorphine in the maintenance treatment of heroin addicts by comparison with a 1 mg/day dose over a 16-week treatment period. As a secondary objective, outcomes were determined concurrently for patients treated with two other dose levels. Design. Patients were randomized to four dosage groups and treated double-blind. Setting. Twelve outpatient opiate maintenance treatment centers throughout the United States. Participants. Two hundred and thirty-nine women and 497 men who met the DSM-III-R criteria for opioid dependence and were seeking treatment. Intervention. Patients received either 1, 4, 8 or 16 mg/day of buprenorphine and were treated in the usual clinical context, including a 1-hour weekly clinical counseling session. Measurement. Retention in treatment, illicit opioid use as determined by urine toxicology, opioid craving and global ratings by patient and staff. Safety outcome measures were provided by clinical monitoring and by analysis of the reported adverse events. Findings. Outcomes in the 8 mg group were significantly better than in the 1 mg group in all four efficacy domains. No deaths occurred in either group. The 8 mg group did not show an increase in the frequency of adverse events. Most reported adverse effects were those commonly seen in patients treated with opioids. Conclusions. The findings support the safety and efficacy of buprenorphine and suggest that an adequate dose of buprenorphine will be a useful addition to pharmacotherapy.","author":[{"dropping-particle":"","family":"Ling","given":"Walter","non-dropping-particle":"","parse-names":false,"suffix":""},{"dropping-particle":"","family":"Charuvastra","given":"Charles","non-dropping-particle":"","parse-names":false,"suffix":""},{"dropping-particle":"","family":"Collins","given":"Joseph F.","non-dropping-particle":"","parse-names":false,"suffix":""},{"dropping-particle":"","family":"Batki","given":"Steve","non-dropping-particle":"","parse-names":false,"suffix":""},{"dropping-particle":"","family":"Brown","given":"Lawrence S.","non-dropping-particle":"","parse-names":false,"suffix":""},{"dropping-particle":"","family":"Kintaudi","given":"Prudencia","non-dropping-particle":"","parse-names":false,"suffix":""},{"dropping-particle":"","family":"Wesson","given":"Donald R.","non-dropping-particle":"","parse-names":false,"suffix":""},{"dropping-particle":"","family":"Mcnicholas","given":"Laura","non-dropping-particle":"","parse-names":false,"suffix":""},{"dropping-particle":"","family":"Tusel","given":"Donald J.","non-dropping-particle":"","parse-names":false,"suffix":""},{"dropping-particle":"","family":"Malkerneker","given":"Usha","non-dropping-particle":"","parse-names":false,"suffix":""},{"dropping-particle":"","family":"Renner","given":"John A.","non-dropping-particle":"","parse-names":false,"suffix":""},{"dropping-particle":"","family":"Santos","given":"Erick","non-dropping-particle":"","parse-names":false,"suffix":""},{"dropping-particle":"","family":"Casadonte","given":"Paul","non-dropping-particle":"","parse-names":false,"suffix":""},{"dropping-particle":"","family":"Fye","given":"Carol","non-dropping-particle":"","parse-names":false,"suffix":""},{"dropping-particle":"","family":"Stine","given":"Susan","non-dropping-particle":"","parse-names":false,"suffix":""},{"dropping-particle":"","family":"Wang","given":"Richard I. H.","non-dropping-particle":"","parse-names":false,"suffix":""},{"dropping-particle":"","family":"Segal","given":"Doralie","non-dropping-particle":"","parse-names":false,"suffix":""}],"container-title":"Addiction","id":"ITEM-1","issue":"4","issued":{"date-parts":[["1998","4"]]},"page":"475-486","title":"Buprenorphine maintenance treatment of opiate dependence: a multicenter, randomized clinical trial","type":"article-journal","volume":"93"},"uris":["http://www.mendeley.com/documents/?uuid=e731f4f5-5e6d-4697-8219-92948949af07"]}],"mendeley":{"formattedCitation":"(Ling et al., 1998)","manualFormatting":"Ling et al., 1998","plainTextFormattedCitation":"(Ling et al., 1998)","previouslyFormattedCitation":"(Ling et al., 1998)"},"properties":{"noteIndex":0},"schema":"https://github.com/citation-style-language/schema/raw/master/csl-citation.json"}</w:instrText>
            </w:r>
            <w:r w:rsidRPr="00EE7535">
              <w:rPr>
                <w:rFonts w:ascii="Arial" w:hAnsi="Arial" w:cs="Arial"/>
                <w:lang w:val="en-US"/>
              </w:rPr>
              <w:fldChar w:fldCharType="separate"/>
            </w:r>
            <w:r w:rsidR="00EE7535" w:rsidRPr="00EE7535">
              <w:rPr>
                <w:rFonts w:ascii="Arial" w:hAnsi="Arial" w:cs="Arial"/>
                <w:noProof/>
                <w:lang w:val="en-US"/>
              </w:rPr>
              <w:t>Ling et al., 1998</w:t>
            </w:r>
            <w:r w:rsidRPr="00EE7535">
              <w:rPr>
                <w:rFonts w:ascii="Arial" w:hAnsi="Arial" w:cs="Arial"/>
                <w:lang w:val="en-US"/>
              </w:rPr>
              <w:fldChar w:fldCharType="end"/>
            </w:r>
          </w:p>
        </w:tc>
        <w:tc>
          <w:tcPr>
            <w:tcW w:w="7008" w:type="dxa"/>
            <w:tcBorders>
              <w:top w:val="single" w:sz="12" w:space="0" w:color="auto"/>
              <w:left w:val="nil"/>
              <w:bottom w:val="nil"/>
              <w:right w:val="nil"/>
            </w:tcBorders>
            <w:shd w:val="clear" w:color="auto" w:fill="FFFFFF" w:themeFill="background1"/>
            <w:vAlign w:val="center"/>
            <w:tcPrChange w:id="5" w:author="Brandt, Laura" w:date="2021-12-21T17:11:00Z">
              <w:tcPr>
                <w:tcW w:w="7130" w:type="dxa"/>
                <w:gridSpan w:val="2"/>
                <w:tcBorders>
                  <w:top w:val="single" w:sz="12" w:space="0" w:color="auto"/>
                  <w:left w:val="nil"/>
                  <w:right w:val="nil"/>
                </w:tcBorders>
                <w:shd w:val="clear" w:color="auto" w:fill="FFFFFF" w:themeFill="background1"/>
                <w:vAlign w:val="center"/>
              </w:tcPr>
            </w:tcPrChange>
          </w:tcPr>
          <w:p w14:paraId="2FD1C8E9" w14:textId="77777777" w:rsidR="00D115A4" w:rsidRPr="00EE7535" w:rsidRDefault="00D115A4" w:rsidP="00A57CB6">
            <w:pPr>
              <w:autoSpaceDE w:val="0"/>
              <w:autoSpaceDN w:val="0"/>
              <w:adjustRightInd w:val="0"/>
              <w:spacing w:before="60" w:after="60"/>
              <w:rPr>
                <w:rFonts w:ascii="Arial" w:hAnsi="Arial" w:cs="Arial"/>
                <w:lang w:val="en-US"/>
              </w:rPr>
            </w:pPr>
            <w:r w:rsidRPr="00EE7535">
              <w:rPr>
                <w:rFonts w:ascii="Arial" w:hAnsi="Arial" w:cs="Arial"/>
                <w:lang w:val="en-US"/>
              </w:rPr>
              <w:t>% of participants who maintained 13 consecutive negative UOS</w:t>
            </w:r>
          </w:p>
        </w:tc>
        <w:tc>
          <w:tcPr>
            <w:tcW w:w="2552" w:type="dxa"/>
            <w:tcBorders>
              <w:top w:val="single" w:sz="12" w:space="0" w:color="auto"/>
              <w:left w:val="nil"/>
              <w:bottom w:val="nil"/>
              <w:right w:val="nil"/>
            </w:tcBorders>
            <w:shd w:val="clear" w:color="auto" w:fill="FFFFFF" w:themeFill="background1"/>
            <w:vAlign w:val="center"/>
            <w:tcPrChange w:id="6" w:author="Brandt, Laura" w:date="2021-12-21T17:11:00Z">
              <w:tcPr>
                <w:tcW w:w="2586" w:type="dxa"/>
                <w:gridSpan w:val="2"/>
                <w:tcBorders>
                  <w:top w:val="single" w:sz="12" w:space="0" w:color="auto"/>
                  <w:left w:val="nil"/>
                  <w:right w:val="nil"/>
                </w:tcBorders>
                <w:shd w:val="clear" w:color="auto" w:fill="FFFFFF" w:themeFill="background1"/>
                <w:vAlign w:val="center"/>
              </w:tcPr>
            </w:tcPrChange>
          </w:tcPr>
          <w:p w14:paraId="1E1564C5"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3x/week</w:t>
            </w:r>
          </w:p>
        </w:tc>
        <w:tc>
          <w:tcPr>
            <w:tcW w:w="1460" w:type="dxa"/>
            <w:tcBorders>
              <w:top w:val="single" w:sz="12" w:space="0" w:color="auto"/>
              <w:left w:val="nil"/>
              <w:bottom w:val="nil"/>
              <w:right w:val="nil"/>
            </w:tcBorders>
            <w:shd w:val="clear" w:color="auto" w:fill="FFFFFF" w:themeFill="background1"/>
            <w:vAlign w:val="center"/>
            <w:tcPrChange w:id="7" w:author="Brandt, Laura" w:date="2021-12-21T17:11:00Z">
              <w:tcPr>
                <w:tcW w:w="1464" w:type="dxa"/>
                <w:gridSpan w:val="2"/>
                <w:tcBorders>
                  <w:top w:val="single" w:sz="12" w:space="0" w:color="auto"/>
                  <w:left w:val="nil"/>
                  <w:right w:val="nil"/>
                </w:tcBorders>
                <w:shd w:val="clear" w:color="auto" w:fill="FFFFFF" w:themeFill="background1"/>
                <w:vAlign w:val="center"/>
              </w:tcPr>
            </w:tcPrChange>
          </w:tcPr>
          <w:p w14:paraId="35C7900A" w14:textId="77777777" w:rsidR="00D115A4" w:rsidRPr="00EE7535" w:rsidRDefault="00D115A4" w:rsidP="00A57CB6">
            <w:pPr>
              <w:spacing w:before="60" w:after="60"/>
              <w:rPr>
                <w:rFonts w:ascii="Arial" w:hAnsi="Arial" w:cs="Arial"/>
                <w:lang w:val="en-US"/>
              </w:rPr>
            </w:pPr>
            <w:r w:rsidRPr="00EE7535">
              <w:rPr>
                <w:rFonts w:ascii="Arial" w:hAnsi="Arial" w:cs="Arial"/>
                <w:lang w:val="en-US"/>
              </w:rPr>
              <w:t>Missing/not imputed</w:t>
            </w:r>
          </w:p>
        </w:tc>
      </w:tr>
      <w:tr w:rsidR="0045157D" w:rsidRPr="00257961" w14:paraId="2EAD7518" w14:textId="77777777" w:rsidTr="0045157D">
        <w:tblPrEx>
          <w:tblW w:w="14665" w:type="dxa"/>
          <w:tblPrExChange w:id="8" w:author="Brandt, Laura" w:date="2021-12-21T17:11:00Z">
            <w:tblPrEx>
              <w:tblW w:w="14665" w:type="dxa"/>
            </w:tblPrEx>
          </w:tblPrExChange>
        </w:tblPrEx>
        <w:trPr>
          <w:ins w:id="9" w:author="Brandt, Laura" w:date="2021-12-21T17:09:00Z"/>
          <w:trPrChange w:id="10" w:author="Brandt, Laura" w:date="2021-12-21T17:11:00Z">
            <w:trPr>
              <w:gridBefore w:val="1"/>
            </w:trPr>
          </w:trPrChange>
        </w:trPr>
        <w:tc>
          <w:tcPr>
            <w:tcW w:w="1783" w:type="dxa"/>
            <w:tcBorders>
              <w:top w:val="nil"/>
              <w:left w:val="nil"/>
              <w:right w:val="nil"/>
            </w:tcBorders>
            <w:shd w:val="clear" w:color="auto" w:fill="FFFFFF" w:themeFill="background1"/>
            <w:vAlign w:val="center"/>
            <w:tcPrChange w:id="11" w:author="Brandt, Laura" w:date="2021-12-21T17:11:00Z">
              <w:tcPr>
                <w:tcW w:w="1618" w:type="dxa"/>
                <w:gridSpan w:val="2"/>
                <w:tcBorders>
                  <w:top w:val="single" w:sz="12" w:space="0" w:color="auto"/>
                  <w:left w:val="nil"/>
                  <w:right w:val="nil"/>
                </w:tcBorders>
                <w:shd w:val="clear" w:color="auto" w:fill="FFFFFF" w:themeFill="background1"/>
                <w:vAlign w:val="center"/>
              </w:tcPr>
            </w:tcPrChange>
          </w:tcPr>
          <w:p w14:paraId="18908179" w14:textId="77777777" w:rsidR="0045157D" w:rsidRPr="00EE7535" w:rsidRDefault="0045157D" w:rsidP="0045157D">
            <w:pPr>
              <w:spacing w:before="60" w:after="60"/>
              <w:rPr>
                <w:ins w:id="12" w:author="Brandt, Laura" w:date="2021-12-21T17:09:00Z"/>
                <w:rFonts w:ascii="Arial" w:hAnsi="Arial" w:cs="Arial"/>
                <w:b/>
                <w:bCs/>
                <w:lang w:val="en-US"/>
              </w:rPr>
            </w:pPr>
          </w:p>
        </w:tc>
        <w:tc>
          <w:tcPr>
            <w:tcW w:w="1862" w:type="dxa"/>
            <w:tcBorders>
              <w:top w:val="nil"/>
              <w:left w:val="nil"/>
              <w:right w:val="nil"/>
            </w:tcBorders>
            <w:shd w:val="clear" w:color="auto" w:fill="FFFFFF" w:themeFill="background1"/>
            <w:vAlign w:val="center"/>
            <w:tcPrChange w:id="13" w:author="Brandt, Laura" w:date="2021-12-21T17:11:00Z">
              <w:tcPr>
                <w:tcW w:w="1867" w:type="dxa"/>
                <w:gridSpan w:val="2"/>
                <w:tcBorders>
                  <w:top w:val="single" w:sz="12" w:space="0" w:color="auto"/>
                  <w:left w:val="nil"/>
                  <w:right w:val="nil"/>
                </w:tcBorders>
                <w:shd w:val="clear" w:color="auto" w:fill="FFFFFF" w:themeFill="background1"/>
                <w:vAlign w:val="center"/>
              </w:tcPr>
            </w:tcPrChange>
          </w:tcPr>
          <w:p w14:paraId="7AC3CCF4" w14:textId="25C697BC" w:rsidR="0045157D" w:rsidRPr="00EE7535" w:rsidRDefault="0045157D" w:rsidP="0045157D">
            <w:pPr>
              <w:spacing w:before="60" w:after="60"/>
              <w:rPr>
                <w:ins w:id="14" w:author="Brandt, Laura" w:date="2021-12-21T17:09:00Z"/>
                <w:rFonts w:ascii="Arial" w:hAnsi="Arial" w:cs="Arial"/>
                <w:lang w:val="en-US"/>
              </w:rPr>
            </w:pPr>
            <w:ins w:id="15" w:author="Brandt, Laura" w:date="2021-12-21T17:09:00Z">
              <w:r>
                <w:rPr>
                  <w:rFonts w:ascii="Arial" w:hAnsi="Arial" w:cs="Arial"/>
                  <w:lang w:val="en-US"/>
                </w:rPr>
                <w:fldChar w:fldCharType="begin" w:fldLock="1"/>
              </w:r>
            </w:ins>
            <w:r>
              <w:rPr>
                <w:rFonts w:ascii="Arial" w:hAnsi="Arial" w:cs="Arial"/>
                <w:lang w:val="en-US"/>
              </w:rPr>
              <w:instrText>ADDIN CSL_CITATION {"citationItems":[{"id":"ITEM-1","itemData":{"DOI":"10.1097/00005053-199306000-00004","ISSN":"1539736X","PMID":"8501457","abstract":"Buprenorphine at 2 mg and 6 mg daily was compared with methadone at 35 mg and 65 mg during 24 weeks of maintenance among 125 opioid-dependent patients. As hypothesized, 6 nig of buprenorphine were superior to 2 mg of buprenorphine in reducing illicit opioid use, but higher dosage did not improve treatment retention. Self-reported illicit opioid use declined substantially in all groups, but by the third month, significantly more heroin abuse was reported at 2 mg than at 6 mg of buprenorphine or of methadone. From an initial average of $ 1860/month, month 3 usage dropped to $41 (methadone 65 mg), $73 (methadone 35 mg), $118 (buprenorphine 6 mg), and $351/month (buprenorphine 2 mg). Days of use also dropped from 29 days to 1.7 (methadone 65 mg), 2.8 (methadone 35 mg), 4.0 (buprenorphine 6 mg), and 6.6 days/month (buprenorphine 2 mg). This relatively low efficacy for 2 mg of buprenorphine persisted through month 6 of the trial, with 7.2 days/month and $235/month of use for buprenorphine al. 2 mg versus 1.9 days/month and $65/month for the other three groups. Increased opioid abuse also was associated with significantly greater and persistent opioid withdrawal symptoms. Our secondary hypothesis, that buprenorphine would be equivalent to methadone in efficacy, was not supported. Treatment retention was significantly better on methadone (20 vs. 16 weeks), and methadone patients had significantly more opioid-free urines (51% vs. 26%). Abstinence for at least 3 weeks was also more common on methadone than buprenorphine (65% vs. 27%). Thus, methadone was clearly superior to these two buprenorphine doses, but illicit opioid use was reduced more by higher than lower buprenorphine dosage. Future studies need to examine higher sublingual buprenorphine doses of 12 mg to 20 mg daily for potential efficacy. © 1993 by Williams &amp; Wilkins.","author":[{"dropping-particle":"","family":"Kosten","given":"Thomas R.","non-dropping-particle":"","parse-names":false,"suffix":""},{"dropping-particle":"","family":"Schottenfeld","given":"Richard","non-dropping-particle":"","parse-names":false,"suffix":""},{"dropping-particle":"","family":"Ziedonis","given":"Douglas","non-dropping-particle":"","parse-names":false,"suffix":""},{"dropping-particle":"","family":"Falcioni","given":"Jean","non-dropping-particle":"","parse-names":false,"suffix":""}],"container-title":"Journal of Nervous and Mental Disease","id":"ITEM-1","issued":{"date-parts":[["1993"]]},"title":"Buprenorphine versus methadone maintenance for opioid dependence","type":"article-journal"},"uris":["http://www.mendeley.com/documents/?uuid=2d7136f4-85fe-47c7-960e-85ecfb9e420d"]}],"mendeley":{"formattedCitation":"(Kosten et al., 1993)","plainTextFormattedCitation":"(Kosten et al., 1993)","previouslyFormattedCitation":"(Kosten et al., 1993)"},"properties":{"noteIndex":0},"schema":"https://github.com/citation-style-language/schema/raw/master/csl-citation.json"}</w:instrText>
            </w:r>
            <w:r>
              <w:rPr>
                <w:rFonts w:ascii="Arial" w:hAnsi="Arial" w:cs="Arial"/>
                <w:lang w:val="en-US"/>
              </w:rPr>
              <w:fldChar w:fldCharType="separate"/>
            </w:r>
            <w:r w:rsidRPr="0045157D">
              <w:rPr>
                <w:rFonts w:ascii="Arial" w:hAnsi="Arial" w:cs="Arial"/>
                <w:noProof/>
                <w:lang w:val="en-US"/>
              </w:rPr>
              <w:t>(Kosten et al., 1993)</w:t>
            </w:r>
            <w:ins w:id="16" w:author="Brandt, Laura" w:date="2021-12-21T17:09:00Z">
              <w:r>
                <w:rPr>
                  <w:rFonts w:ascii="Arial" w:hAnsi="Arial" w:cs="Arial"/>
                  <w:lang w:val="en-US"/>
                </w:rPr>
                <w:fldChar w:fldCharType="end"/>
              </w:r>
            </w:ins>
          </w:p>
        </w:tc>
        <w:tc>
          <w:tcPr>
            <w:tcW w:w="7008" w:type="dxa"/>
            <w:tcBorders>
              <w:top w:val="nil"/>
              <w:left w:val="nil"/>
              <w:right w:val="nil"/>
            </w:tcBorders>
            <w:shd w:val="clear" w:color="auto" w:fill="FFFFFF" w:themeFill="background1"/>
            <w:vAlign w:val="center"/>
            <w:tcPrChange w:id="17" w:author="Brandt, Laura" w:date="2021-12-21T17:11:00Z">
              <w:tcPr>
                <w:tcW w:w="7130" w:type="dxa"/>
                <w:gridSpan w:val="2"/>
                <w:tcBorders>
                  <w:top w:val="single" w:sz="12" w:space="0" w:color="auto"/>
                  <w:left w:val="nil"/>
                  <w:right w:val="nil"/>
                </w:tcBorders>
                <w:shd w:val="clear" w:color="auto" w:fill="FFFFFF" w:themeFill="background1"/>
                <w:vAlign w:val="center"/>
              </w:tcPr>
            </w:tcPrChange>
          </w:tcPr>
          <w:p w14:paraId="449AB037" w14:textId="3AEE2435" w:rsidR="0045157D" w:rsidRPr="00EE7535" w:rsidRDefault="0045157D" w:rsidP="0045157D">
            <w:pPr>
              <w:autoSpaceDE w:val="0"/>
              <w:autoSpaceDN w:val="0"/>
              <w:adjustRightInd w:val="0"/>
              <w:spacing w:before="60" w:after="60"/>
              <w:rPr>
                <w:ins w:id="18" w:author="Brandt, Laura" w:date="2021-12-21T17:09:00Z"/>
                <w:rFonts w:ascii="Arial" w:hAnsi="Arial" w:cs="Arial"/>
                <w:lang w:val="en-US"/>
              </w:rPr>
            </w:pPr>
            <w:ins w:id="19" w:author="Brandt, Laura" w:date="2021-12-21T17:10:00Z">
              <w:r>
                <w:rPr>
                  <w:rFonts w:ascii="Arial" w:hAnsi="Arial" w:cs="Arial"/>
                  <w:lang w:val="en-US"/>
                </w:rPr>
                <w:t>% of participants attaining at least 3 weeks of consecutive negative UOS</w:t>
              </w:r>
            </w:ins>
          </w:p>
        </w:tc>
        <w:tc>
          <w:tcPr>
            <w:tcW w:w="2552" w:type="dxa"/>
            <w:tcBorders>
              <w:top w:val="nil"/>
              <w:left w:val="nil"/>
              <w:right w:val="nil"/>
            </w:tcBorders>
            <w:shd w:val="clear" w:color="auto" w:fill="FFFFFF" w:themeFill="background1"/>
            <w:vAlign w:val="center"/>
            <w:tcPrChange w:id="20" w:author="Brandt, Laura" w:date="2021-12-21T17:11:00Z">
              <w:tcPr>
                <w:tcW w:w="2586" w:type="dxa"/>
                <w:gridSpan w:val="2"/>
                <w:tcBorders>
                  <w:top w:val="single" w:sz="12" w:space="0" w:color="auto"/>
                  <w:left w:val="nil"/>
                  <w:right w:val="nil"/>
                </w:tcBorders>
                <w:shd w:val="clear" w:color="auto" w:fill="FFFFFF" w:themeFill="background1"/>
                <w:vAlign w:val="center"/>
              </w:tcPr>
            </w:tcPrChange>
          </w:tcPr>
          <w:p w14:paraId="7D670651" w14:textId="20B6EE74" w:rsidR="0045157D" w:rsidRPr="00EE7535" w:rsidRDefault="0045157D" w:rsidP="0045157D">
            <w:pPr>
              <w:spacing w:before="60" w:after="60"/>
              <w:rPr>
                <w:ins w:id="21" w:author="Brandt, Laura" w:date="2021-12-21T17:09:00Z"/>
                <w:rFonts w:ascii="Arial" w:hAnsi="Arial" w:cs="Arial"/>
                <w:lang w:val="en-US"/>
              </w:rPr>
            </w:pPr>
            <w:ins w:id="22" w:author="Brandt, Laura" w:date="2021-12-21T17:11:00Z">
              <w:r w:rsidRPr="00EE7535">
                <w:rPr>
                  <w:rFonts w:ascii="Arial" w:hAnsi="Arial" w:cs="Arial"/>
                  <w:lang w:val="en-US"/>
                </w:rPr>
                <w:t>weekly</w:t>
              </w:r>
            </w:ins>
          </w:p>
        </w:tc>
        <w:tc>
          <w:tcPr>
            <w:tcW w:w="1460" w:type="dxa"/>
            <w:tcBorders>
              <w:top w:val="nil"/>
              <w:left w:val="nil"/>
              <w:right w:val="nil"/>
            </w:tcBorders>
            <w:shd w:val="clear" w:color="auto" w:fill="FFFFFF" w:themeFill="background1"/>
            <w:vAlign w:val="center"/>
            <w:tcPrChange w:id="23" w:author="Brandt, Laura" w:date="2021-12-21T17:11:00Z">
              <w:tcPr>
                <w:tcW w:w="1464" w:type="dxa"/>
                <w:gridSpan w:val="2"/>
                <w:tcBorders>
                  <w:top w:val="single" w:sz="12" w:space="0" w:color="auto"/>
                  <w:left w:val="nil"/>
                  <w:right w:val="nil"/>
                </w:tcBorders>
                <w:shd w:val="clear" w:color="auto" w:fill="FFFFFF" w:themeFill="background1"/>
                <w:vAlign w:val="center"/>
              </w:tcPr>
            </w:tcPrChange>
          </w:tcPr>
          <w:p w14:paraId="746A578B" w14:textId="24E6A5C5" w:rsidR="0045157D" w:rsidRPr="00EE7535" w:rsidRDefault="0045157D" w:rsidP="0045157D">
            <w:pPr>
              <w:spacing w:before="60" w:after="60"/>
              <w:rPr>
                <w:ins w:id="24" w:author="Brandt, Laura" w:date="2021-12-21T17:09:00Z"/>
                <w:rFonts w:ascii="Arial" w:hAnsi="Arial" w:cs="Arial"/>
                <w:lang w:val="en-US"/>
              </w:rPr>
            </w:pPr>
            <w:ins w:id="25" w:author="Brandt, Laura" w:date="2021-12-21T17:11:00Z">
              <w:r w:rsidRPr="00EE7535">
                <w:rPr>
                  <w:rFonts w:ascii="Arial" w:hAnsi="Arial" w:cs="Arial"/>
                  <w:lang w:val="en-US"/>
                </w:rPr>
                <w:t>Missing/not imputed</w:t>
              </w:r>
            </w:ins>
          </w:p>
        </w:tc>
      </w:tr>
      <w:tr w:rsidR="0045157D" w:rsidRPr="00257961" w14:paraId="5AC8293B" w14:textId="77777777" w:rsidTr="0045157D">
        <w:tc>
          <w:tcPr>
            <w:tcW w:w="1783" w:type="dxa"/>
            <w:tcBorders>
              <w:left w:val="nil"/>
              <w:bottom w:val="nil"/>
              <w:right w:val="nil"/>
            </w:tcBorders>
            <w:shd w:val="clear" w:color="auto" w:fill="FFFFFF" w:themeFill="background1"/>
            <w:vAlign w:val="center"/>
          </w:tcPr>
          <w:p w14:paraId="0FD8F524" w14:textId="77777777" w:rsidR="0045157D" w:rsidRPr="00EE7535" w:rsidRDefault="0045157D" w:rsidP="0045157D">
            <w:pPr>
              <w:spacing w:before="60" w:after="60"/>
              <w:rPr>
                <w:rFonts w:ascii="Arial" w:hAnsi="Arial" w:cs="Arial"/>
                <w:b/>
                <w:bCs/>
                <w:lang w:val="en-US"/>
              </w:rPr>
            </w:pPr>
            <w:r w:rsidRPr="00EE7535">
              <w:rPr>
                <w:rFonts w:ascii="Arial" w:hAnsi="Arial" w:cs="Arial"/>
                <w:b/>
                <w:bCs/>
                <w:lang w:val="en-US"/>
              </w:rPr>
              <w:t>Length of Initial Abstinence</w:t>
            </w:r>
          </w:p>
        </w:tc>
        <w:tc>
          <w:tcPr>
            <w:tcW w:w="1862" w:type="dxa"/>
            <w:tcBorders>
              <w:left w:val="nil"/>
              <w:bottom w:val="nil"/>
              <w:right w:val="nil"/>
            </w:tcBorders>
            <w:shd w:val="clear" w:color="auto" w:fill="FFFFFF" w:themeFill="background1"/>
            <w:vAlign w:val="center"/>
          </w:tcPr>
          <w:p w14:paraId="11411CEE" w14:textId="7A284672"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{"citationItems":[{"id":"ITEM-1","itemData":{"DOI":"10.1016/S0140-6736(08)60954-X","ISSN":"01406736","PMID":"18586174","abstract":"Background: Expansion of access to effective treatments for heroin dependence is a worldwide health priority that will also reduce HIV transmission. We compared the efficacy of naltrexone, buprenorphine, and no additional treatment, in patients receiving detoxification and subsequent drug counselling, for maintenance of heroin abstinence, prevention of relapse, and reduction of HIV risk behaviours. Methods: 126 detoxified heroin-dependent patients, from an outpatient research clinic and detoxification programme in Malaysia, were randomly assigned by a computer-generated randomisation sequence to 24 weeks of manual-guided drug counselling and maintenance with naltrexone (n=43), buprenorphine (n=44), or placebo (n=39). Medications were administered on a double-blind and double-dummy basis. Primary outcomes, assessed by urine testing three times per week, were days to first heroin use, days to heroin relapse (three consecutive opioid-positive urine tests), maximum consecutive days of heroin abstinence, and reductions in HIV risk behaviours over 6 months. The study was terminated after 22 months of enrolment because buprenorphine was shown to have greater efficacy in an interim safety analysis. Analysis was by intention to treat. This study is registered with ClinicalTrials.gov, number NCT00383045. Findings: We observed consistent, linear contrasts in days to first heroin use (p=0·0009), days to heroin relapse (p=0·009), and maximum consecutive days abstinent (p=0·0007), with all results best for buprenorphine and worst for placebo. Buprenorphine was associated with greater time to first heroin use than were naltrexone (hazard ratio 1·87 [95% CI 1·21-2·88]) or placebo (2·02 [1·29-3·16]). With buprenorphine, we also recorded significantly greater time to heroin relapse (2·17 [1·38-3·42]), and maximum consecutive days abstinent than with placebo (mean days 59 [95% CI 43-76] vs 24 [13-35]; p=0·003); however, for these outcomes, differences between buprenorphine and naltrexone were not significant. Differences between naltrexone and placebo were not significant for any outcomes. HIV risk behaviours were significantly reduced from baseline across all three treatments (p=0·003), but the reductions did not differ significantly between the three groups. Interpretation: Our findings lend support to the widespread dissemination of maintenance treatment with buprenorphine as an effective public-health approach to reduce problems associated with heroin dependence. Fund…","author":[{"dropping-particle":"","family":"Schottenfeld","given":"Richard S.","non-dropping-particle":"","parse-names":false,"suffix":""},{"dropping-particle":"","family":"Chawarski","given":"Marek C.","non-dropping-particle":"","parse-names":false,"suffix":""},{"dropping-particle":"","family":"Mazlan","given":"Mahmud","non-dropping-particle":"","parse-names":false,"suffix":""}],"container-title":"The Lancet","id":"ITEM-1","issue":"9631","issued":{"date-parts":[["2008","6"]]},"page":"2192-2200","title":"Maintenance treatment with buprenorphine and naltrexone for heroin dependence in Malaysia: a randomised, double-blind, placebo-controlled trial","type":"article-journal","volume":"371"},"uris":["http://www.mendeley.com/documents/?uuid=b5e2eda0-3369-43c6-b6c4-d67568f094c4"]}],"mendeley":{"formattedCitation":"(Schottenfeld et al., 2008)","manualFormatting":"Schottenfeld, Chawarski, &amp; Mazlan, 2008","plainTextFormattedCitation":"(Schottenfeld et al., 2008)","previouslyFormattedCitation":"(Schottenfeld et al., 2008)"},"properties":{"noteIndex":0},"schema":"https://github.com/citation-style-language/schema/raw/master/csl-citation.json"}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Schottenfeld, Chawarski, &amp; Mazlan, 2008</w:t>
            </w:r>
            <w:r w:rsidRPr="00EE7535">
              <w:rPr>
                <w:rFonts w:ascii="Arial" w:hAnsi="Arial" w:cs="Arial"/>
                <w:lang w:val="en-US"/>
              </w:rPr>
              <w:fldChar w:fldCharType="end"/>
            </w:r>
          </w:p>
        </w:tc>
        <w:tc>
          <w:tcPr>
            <w:tcW w:w="7008" w:type="dxa"/>
            <w:tcBorders>
              <w:left w:val="nil"/>
              <w:bottom w:val="nil"/>
              <w:right w:val="nil"/>
            </w:tcBorders>
            <w:shd w:val="clear" w:color="auto" w:fill="FFFFFF" w:themeFill="background1"/>
            <w:vAlign w:val="center"/>
          </w:tcPr>
          <w:p w14:paraId="09FF8871"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Days to 1</w:t>
            </w:r>
            <w:r w:rsidRPr="00EE7535">
              <w:rPr>
                <w:rFonts w:ascii="Arial" w:hAnsi="Arial" w:cs="Arial"/>
                <w:vertAlign w:val="superscript"/>
                <w:lang w:val="en-US"/>
              </w:rPr>
              <w:t>st</w:t>
            </w:r>
            <w:r w:rsidRPr="00EE7535">
              <w:rPr>
                <w:rFonts w:ascii="Arial" w:hAnsi="Arial" w:cs="Arial"/>
                <w:lang w:val="en-US"/>
              </w:rPr>
              <w:t xml:space="preserve"> positive UOS after randomization</w:t>
            </w:r>
          </w:p>
        </w:tc>
        <w:tc>
          <w:tcPr>
            <w:tcW w:w="2552" w:type="dxa"/>
            <w:tcBorders>
              <w:left w:val="nil"/>
              <w:bottom w:val="nil"/>
              <w:right w:val="nil"/>
            </w:tcBorders>
            <w:shd w:val="clear" w:color="auto" w:fill="FFFFFF" w:themeFill="background1"/>
            <w:vAlign w:val="center"/>
          </w:tcPr>
          <w:p w14:paraId="2B221073"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left w:val="nil"/>
              <w:bottom w:val="nil"/>
              <w:right w:val="nil"/>
            </w:tcBorders>
            <w:shd w:val="clear" w:color="auto" w:fill="FFFFFF" w:themeFill="background1"/>
            <w:vAlign w:val="center"/>
          </w:tcPr>
          <w:p w14:paraId="54DDC47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EE7535" w14:paraId="4DEF355B" w14:textId="77777777" w:rsidTr="0045157D">
        <w:tc>
          <w:tcPr>
            <w:tcW w:w="1783" w:type="dxa"/>
            <w:tcBorders>
              <w:top w:val="nil"/>
              <w:left w:val="nil"/>
              <w:bottom w:val="nil"/>
              <w:right w:val="nil"/>
            </w:tcBorders>
            <w:shd w:val="clear" w:color="auto" w:fill="FFFFFF" w:themeFill="background1"/>
            <w:vAlign w:val="center"/>
          </w:tcPr>
          <w:p w14:paraId="4BE2A841" w14:textId="77777777" w:rsidR="0045157D" w:rsidRPr="00EE7535" w:rsidRDefault="0045157D" w:rsidP="0045157D">
            <w:pPr>
              <w:spacing w:before="60" w:after="60"/>
              <w:rPr>
                <w:rFonts w:ascii="Arial" w:hAnsi="Arial" w:cs="Arial"/>
                <w:b/>
                <w:bCs/>
                <w:lang w:val="en-US"/>
              </w:rPr>
            </w:pPr>
          </w:p>
        </w:tc>
        <w:tc>
          <w:tcPr>
            <w:tcW w:w="1862" w:type="dxa"/>
            <w:tcBorders>
              <w:top w:val="nil"/>
              <w:left w:val="nil"/>
              <w:bottom w:val="nil"/>
              <w:right w:val="nil"/>
            </w:tcBorders>
            <w:shd w:val="clear" w:color="auto" w:fill="FFFFFF" w:themeFill="background1"/>
            <w:vAlign w:val="center"/>
          </w:tcPr>
          <w:p w14:paraId="515DAE10" w14:textId="191162E0"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{"citationItems":[{"id":"ITEM-1","itemData":{"DOI":"10.1016/0006-3223(94)91240-8","ISSN":"00063223","PMID":"8080893","abstract":"The efficacy of Naltrexone in preventing reabuse of heroin among heroin addicts in Israel was studied in a double-blind, controlled design. Naltrexone (or placebo) treatment was given as part of a general treatment plan that continued for 12 weeks. Thirty-two addicts who successfully completed a detoxification program and met research criteria, were included in the study. Fifty milligrams of Naltrexone were taken orally three times a week (25 mg twice a week for the first 2 weeks). The follow-up procedure included an interview, urine tests, and screening for possible adverse effects. In addition, social and psychological parameters were evaluated. Fewer heroin-positive urine tests were found the Naltrexone group than in the placebo group. Throughout the entire study, the number of drug-free patients in the Naltrexone group was higher than in the placebo group. The Naltrexone group showed a significant improvement in most psychological parameters as compared with the placebo group. No differences were found in compliance or ratio of adverse effects between the Naltrexone and placebo groups. The concept \"heroin abuse load\" based on daily heroin consumption and duration of addiction enabled us to predict which addicts would complete the treatment program. The results suggest that heroin addicts in Israel may benefit from treatment with Naltrexone. © 1994.","author":[{"dropping-particle":"","family":"Shufman","given":"Emi N.","non-dropping-particle":"","parse-names":false,"suffix":""},{"dropping-particle":"","family":"Porat","given":"Shai","non-dropping-particle":"","parse-names":false,"suffix":""},{"dropping-particle":"","family":"Witztum","given":"Eliezer","non-dropping-particle":"","parse-names":false,"suffix":""},{"dropping-particle":"","family":"Gandacu","given":"Dan","non-dropping-particle":"","parse-names":false,"suffix":""},{"dropping-particle":"","family":"Bar-Hamburger","given":"Rachel","non-dropping-particle":"","parse-names":false,"suffix":""},{"dropping-particle":"","family":"Ginath","given":"Yigal","non-dropping-particle":"","parse-names":false,"suffix":""}],"container-title":"Biological Psychiatry","id":"ITEM-1","issued":{"date-parts":[["1994"]]},"title":"The efficacy of naltrexone in preventing reabuse of heroin after detoxification","type":"article-journal"},"uris":["http://www.mendeley.com/documents/?uuid=4753f56d-6ab0-4126-81a5-35a7bf058d4b"]}],"mendeley":{"formattedCitation":"(Shufman et al., 1994)","manualFormatting":"Shufman et al., 1994","plainTextFormattedCitation":"(Shufman et al., 1994)","previouslyFormattedCitation":"(Shufman et al., 1994)"},"properties":{"noteIndex":0},"schema":"https://github.com/citation-style-language/schema/raw/master/csl-citation.json"}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Shufman et al., 1994</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11EB7D99"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Weeks between 1</w:t>
            </w:r>
            <w:r w:rsidRPr="00EE7535">
              <w:rPr>
                <w:rFonts w:ascii="Arial" w:hAnsi="Arial" w:cs="Arial"/>
                <w:vertAlign w:val="superscript"/>
                <w:lang w:val="en-US"/>
              </w:rPr>
              <w:t>st</w:t>
            </w:r>
            <w:r w:rsidRPr="00EE7535">
              <w:rPr>
                <w:rFonts w:ascii="Arial" w:hAnsi="Arial" w:cs="Arial"/>
                <w:lang w:val="en-US"/>
              </w:rPr>
              <w:t xml:space="preserve"> day of NTX administration and 1</w:t>
            </w:r>
            <w:r w:rsidRPr="00EE7535">
              <w:rPr>
                <w:rFonts w:ascii="Arial" w:hAnsi="Arial" w:cs="Arial"/>
                <w:vertAlign w:val="superscript"/>
                <w:lang w:val="en-US"/>
              </w:rPr>
              <w:t>st</w:t>
            </w:r>
            <w:r w:rsidRPr="00EE7535">
              <w:rPr>
                <w:rFonts w:ascii="Arial" w:hAnsi="Arial" w:cs="Arial"/>
                <w:lang w:val="en-US"/>
              </w:rPr>
              <w:t xml:space="preserve"> positive UOS </w:t>
            </w:r>
          </w:p>
        </w:tc>
        <w:tc>
          <w:tcPr>
            <w:tcW w:w="2552" w:type="dxa"/>
            <w:tcBorders>
              <w:top w:val="nil"/>
              <w:left w:val="nil"/>
              <w:bottom w:val="nil"/>
              <w:right w:val="nil"/>
            </w:tcBorders>
            <w:shd w:val="clear" w:color="auto" w:fill="FFFFFF" w:themeFill="background1"/>
            <w:vAlign w:val="center"/>
          </w:tcPr>
          <w:p w14:paraId="123E0BA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FFFFFF" w:themeFill="background1"/>
            <w:vAlign w:val="center"/>
          </w:tcPr>
          <w:p w14:paraId="7151106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w:t>
            </w:r>
            <w:r w:rsidRPr="00EE7535">
              <w:rPr>
                <w:rFonts w:ascii="Arial" w:hAnsi="Arial" w:cs="Arial"/>
                <w:vertAlign w:val="superscript"/>
                <w:lang w:val="en-US"/>
              </w:rPr>
              <w:t>1</w:t>
            </w:r>
          </w:p>
        </w:tc>
      </w:tr>
      <w:tr w:rsidR="0045157D" w:rsidRPr="00257961" w14:paraId="26C6BFD5" w14:textId="77777777" w:rsidTr="0045157D">
        <w:tc>
          <w:tcPr>
            <w:tcW w:w="1783" w:type="dxa"/>
            <w:tcBorders>
              <w:top w:val="nil"/>
              <w:left w:val="nil"/>
              <w:bottom w:val="single" w:sz="4" w:space="0" w:color="auto"/>
              <w:right w:val="nil"/>
            </w:tcBorders>
            <w:shd w:val="clear" w:color="auto" w:fill="FFFFFF" w:themeFill="background1"/>
            <w:vAlign w:val="center"/>
          </w:tcPr>
          <w:p w14:paraId="6CDEBA4C" w14:textId="77777777" w:rsidR="0045157D" w:rsidRPr="00EE7535" w:rsidRDefault="0045157D" w:rsidP="0045157D">
            <w:pPr>
              <w:autoSpaceDE w:val="0"/>
              <w:autoSpaceDN w:val="0"/>
              <w:adjustRightInd w:val="0"/>
              <w:spacing w:before="60" w:after="60"/>
              <w:rPr>
                <w:rFonts w:ascii="Arial" w:hAnsi="Arial" w:cs="Arial"/>
                <w:b/>
                <w:bCs/>
                <w:lang w:val="en-US"/>
              </w:rPr>
            </w:pPr>
          </w:p>
        </w:tc>
        <w:tc>
          <w:tcPr>
            <w:tcW w:w="1862" w:type="dxa"/>
            <w:tcBorders>
              <w:top w:val="nil"/>
              <w:left w:val="nil"/>
              <w:bottom w:val="single" w:sz="4" w:space="0" w:color="auto"/>
              <w:right w:val="nil"/>
            </w:tcBorders>
            <w:shd w:val="clear" w:color="auto" w:fill="FFFFFF" w:themeFill="background1"/>
            <w:vAlign w:val="center"/>
          </w:tcPr>
          <w:p w14:paraId="379DF86F" w14:textId="2DED8399"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{"citationItems":[{"id":"ITEM-1","itemData":{"DOI":"10.1111/add.13259","ISSN":"13600443","PMID":"26639678","abstract":"Aims: With the broad goals of developing a clinical research and training program and disseminating effective opioid use disorder treatments in Iran, this pilot clinical trial compared the effectiveness of oral naltrexone (NTX) and sublingual buprenorphine/naloxone (BNX). Design: Twelve-week single-site, two-group parallel randomized double-blind clinical trial. Setting: An out-patient clinical research program in Tehran, Iran. Participants: Following medically assisted withdrawal, participants with opioid use disorder were assigned randomly to NTX (n = 51) or BNX (n = 51). Intervention: Medications were administered three times per week, double-blind, double-dummy for 12 weeks. All participants received weekly group drug counseling. Measurements: The primary outcome was initial duration of opioid abstinence verified by urine toxicology tests. Secondary outcomes included the number of opioid-negative urine tests, treatment retention and proportions with sustained, verified opioid-abstinence for 12 weeks. Findings: Mean [95% confidence interval (CI)] number of days of initial duration of verified abstinence was 28.8 (20.0-37.5) with BNX and 21.6 (14.4-28.7) with NTX (P = 0.205). The mean (95% CI) number of opioid-negative urine tests was 19.7 (17.7-21.6) with BNX and 15.4 (13.1-17.8) with NTX (P = 0.049). The mean (95% CI) number of days in treatment was 70.6 (63.6-77.7) with BNX versus 56.5 (47.8-65.3) with NTX (P = 0.013). The rate of sustained, 12-week opioid abstinence was 16% (8/51) in the BNX group and 8% (4/51) in the NTX group (P = 0.219). Conclusions: Among patients with opioid use disorder in Iran, sublingual buprenorphine/naloxone was associated with a greater number of opioid-negative urine tests and treatment retention than oral naltrexone, but not significantly greater initial abstinence duration or proportions with sustained abstinence.","author":[{"dropping-particle":"","family":"Mokri","given":"Azarakhsh","non-dropping-particle":"","parse-names":false,"suffix":""},{"dropping-particle":"","family":"Chawarski","given":"Marek C.","non-dropping-particle":"","parse-names":false,"suffix":""},{"dropping-particle":"","family":"Taherinakhost","given":"Hamidreza","non-dropping-particle":"","parse-names":false,"suffix":""},{"dropping-particle":"","family":"Schottenfeld","given":"Richard S.","non-dropping-particle":"","parse-names":false,"suffix":""}],"container-title":"Addiction","id":"ITEM-1","issued":{"date-parts":[["2016"]]},"title":"Medical treatments for opioid use disorder in Iran: A randomized, double-blind placebo-controlled comparison of buprenorphine/naloxone and naltrexone maintenance treatment","type":"article-journal"},"uris":["http://www.mendeley.com/documents/?uuid=a75296a9-d8c6-4d82-bac3-5b5681482ce5"]}],"mendeley":{"formattedCitation":"(Mokri et al., 2016)","manualFormatting":"Mokri, Chawarski, Taherinakhost, &amp; Schottenfeld, 2016","plainTextFormattedCitation":"(Mokri et al., 2016)","previouslyFormattedCitation":"(Mokri et al., 2016)"},"properties":{"noteIndex":0},"schema":"https://github.com/citation-style-language/schema/raw/master/csl-citation.json"}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Mokri, Chawarski, Taherinakhost, &amp; Schottenfeld, 2016</w:t>
            </w:r>
            <w:r w:rsidRPr="00EE7535">
              <w:rPr>
                <w:rFonts w:ascii="Arial" w:hAnsi="Arial" w:cs="Arial"/>
                <w:lang w:val="en-US"/>
              </w:rPr>
              <w:fldChar w:fldCharType="end"/>
            </w:r>
          </w:p>
        </w:tc>
        <w:tc>
          <w:tcPr>
            <w:tcW w:w="7008" w:type="dxa"/>
            <w:tcBorders>
              <w:top w:val="nil"/>
              <w:left w:val="nil"/>
              <w:bottom w:val="single" w:sz="4" w:space="0" w:color="auto"/>
              <w:right w:val="nil"/>
            </w:tcBorders>
            <w:shd w:val="clear" w:color="auto" w:fill="FFFFFF" w:themeFill="background1"/>
            <w:vAlign w:val="center"/>
          </w:tcPr>
          <w:p w14:paraId="425099DC"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Days to 1</w:t>
            </w:r>
            <w:r w:rsidRPr="00EE7535">
              <w:rPr>
                <w:rFonts w:ascii="Arial" w:hAnsi="Arial" w:cs="Arial"/>
                <w:vertAlign w:val="superscript"/>
                <w:lang w:val="en-US"/>
              </w:rPr>
              <w:t>st</w:t>
            </w:r>
            <w:r w:rsidRPr="00EE7535">
              <w:rPr>
                <w:rFonts w:ascii="Arial" w:hAnsi="Arial" w:cs="Arial"/>
                <w:lang w:val="en-US"/>
              </w:rPr>
              <w:t xml:space="preserve"> positive UOS</w:t>
            </w:r>
          </w:p>
        </w:tc>
        <w:tc>
          <w:tcPr>
            <w:tcW w:w="2552" w:type="dxa"/>
            <w:tcBorders>
              <w:top w:val="nil"/>
              <w:left w:val="nil"/>
              <w:bottom w:val="single" w:sz="4" w:space="0" w:color="auto"/>
              <w:right w:val="nil"/>
            </w:tcBorders>
            <w:shd w:val="clear" w:color="auto" w:fill="FFFFFF" w:themeFill="background1"/>
            <w:vAlign w:val="center"/>
          </w:tcPr>
          <w:p w14:paraId="292B571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2x/week</w:t>
            </w:r>
          </w:p>
        </w:tc>
        <w:tc>
          <w:tcPr>
            <w:tcW w:w="1460" w:type="dxa"/>
            <w:tcBorders>
              <w:top w:val="nil"/>
              <w:left w:val="nil"/>
              <w:bottom w:val="single" w:sz="4" w:space="0" w:color="auto"/>
              <w:right w:val="nil"/>
            </w:tcBorders>
            <w:shd w:val="clear" w:color="auto" w:fill="FFFFFF" w:themeFill="background1"/>
            <w:vAlign w:val="center"/>
          </w:tcPr>
          <w:p w14:paraId="7EB9538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63FE5150" w14:textId="77777777" w:rsidTr="0045157D">
        <w:tc>
          <w:tcPr>
            <w:tcW w:w="1783" w:type="dxa"/>
            <w:tcBorders>
              <w:left w:val="nil"/>
              <w:bottom w:val="nil"/>
              <w:right w:val="nil"/>
            </w:tcBorders>
            <w:shd w:val="clear" w:color="auto" w:fill="FFFFFF" w:themeFill="background1"/>
            <w:vAlign w:val="center"/>
          </w:tcPr>
          <w:p w14:paraId="31BA1B08" w14:textId="77777777" w:rsidR="0045157D" w:rsidRPr="00EE7535" w:rsidRDefault="0045157D" w:rsidP="0045157D">
            <w:pPr>
              <w:spacing w:before="60" w:after="60"/>
              <w:rPr>
                <w:rFonts w:ascii="Arial" w:hAnsi="Arial" w:cs="Arial"/>
                <w:b/>
                <w:bCs/>
                <w:lang w:val="en-US"/>
              </w:rPr>
            </w:pPr>
            <w:r w:rsidRPr="00EE7535">
              <w:rPr>
                <w:rFonts w:ascii="Arial" w:hAnsi="Arial" w:cs="Arial"/>
                <w:b/>
                <w:bCs/>
                <w:lang w:val="en-US"/>
              </w:rPr>
              <w:t>Longest period of abstinence</w:t>
            </w:r>
          </w:p>
        </w:tc>
        <w:tc>
          <w:tcPr>
            <w:tcW w:w="1862" w:type="dxa"/>
            <w:tcBorders>
              <w:left w:val="nil"/>
              <w:bottom w:val="nil"/>
              <w:right w:val="nil"/>
            </w:tcBorders>
            <w:shd w:val="clear" w:color="auto" w:fill="FFFFFF" w:themeFill="background1"/>
            <w:vAlign w:val="center"/>
          </w:tcPr>
          <w:p w14:paraId="4BABD4C7" w14:textId="30D2147E"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{"citationItems":[{"id":"ITEM-1","itemData":{"DOI":"10.1016/S0140-6736(08)60954-X","ISSN":"01406736","PMID":"18586174","abstract":"Background: Expansion of access to effective treatments for heroin dependence is a worldwide health priority that will also reduce HIV transmission. We compared the efficacy of naltrexone, buprenorphine, and no additional treatment, in patients receiving detoxification and subsequent drug counselling, for maintenance of heroin abstinence, prevention of relapse, and reduction of HIV risk behaviours. Methods: 126 detoxified heroin-dependent patients, from an outpatient research clinic and detoxification programme in Malaysia, were randomly assigned by a computer-generated randomisation sequence to 24 weeks of manual-guided drug counselling and maintenance with naltrexone (n=43), buprenorphine (n=44), or placebo (n=39). Medications were administered on a double-blind and double-dummy basis. Primary outcomes, assessed by urine testing three times per week, were days to first heroin use, days to heroin relapse (three consecutive opioid-positive urine tests), maximum consecutive days of heroin abstinence, and reductions in HIV risk behaviours over 6 months. The study was terminated after 22 months of enrolment because buprenorphine was shown to have greater efficacy in an interim safety analysis. Analysis was by intention to treat. This study is registered with ClinicalTrials.gov, number NCT00383045. Findings: We observed consistent, linear contrasts in days to first heroin use (p=0·0009), days to heroin relapse (p=0·009), and maximum consecutive days abstinent (p=0·0007), with all results best for buprenorphine and worst for placebo. Buprenorphine was associated with greater time to first heroin use than were naltrexone (hazard ratio 1·87 [95% CI 1·21-2·88]) or placebo (2·02 [1·29-3·16]). With buprenorphine, we also recorded significantly greater time to heroin relapse (2·17 [1·38-3·42]), and maximum consecutive days abstinent than with placebo (mean days 59 [95% CI 43-76] vs 24 [13-35]; p=0·003); however, for these outcomes, differences between buprenorphine and naltrexone were not significant. Differences between naltrexone and placebo were not significant for any outcomes. HIV risk behaviours were significantly reduced from baseline across all three treatments (p=0·003), but the reductions did not differ significantly between the three groups. Interpretation: Our findings lend support to the widespread dissemination of maintenance treatment with buprenorphine as an effective public-health approach to reduce problems associated with heroin dependence. Fund…","author":[{"dropping-particle":"","family":"Schottenfeld","given":"Richard S.","non-dropping-particle":"","parse-names":false,"suffix":""},{"dropping-particle":"","family":"Chawarski","given":"Marek C.","non-dropping-particle":"","parse-names":false,"suffix":""},{"dropping-particle":"","family":"Mazlan","given":"Mahmud","non-dropping-particle":"","parse-names":false,"suffix":""}],"container-title":"The Lancet","id":"ITEM-1","issue":"9631","issued":{"date-parts":[["2008","6"]]},"page":"2192-2200","title":"Maintenance treatment with buprenorphine and naltrexone for heroin dependence in Malaysia: a randomised, double-blind, placebo-controlled trial","type":"article-journal","volume":"371"},"uris":["http://www.mendeley.com/documents/?uuid=b5e2eda0-3369-43c6-b6c4-d67568f094c4"]}],"mendeley":{"formattedCitation":"(Schottenfeld et al., 2008)","manualFormatting":"Schottenfeld et al., 2008","plainTextFormattedCitation":"(Schottenfeld et al., 2008)","previouslyFormattedCitation":"(Schottenfeld et al., 2008)"},"properties":{"noteIndex":0},"schema":"https://github.com/citation-style-language/schema/raw/master/csl-citation.json"}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Schottenfeld et al., 2008</w:t>
            </w:r>
            <w:r w:rsidRPr="00EE7535">
              <w:rPr>
                <w:rFonts w:ascii="Arial" w:hAnsi="Arial" w:cs="Arial"/>
                <w:lang w:val="en-US"/>
              </w:rPr>
              <w:fldChar w:fldCharType="end"/>
            </w:r>
          </w:p>
        </w:tc>
        <w:tc>
          <w:tcPr>
            <w:tcW w:w="7008" w:type="dxa"/>
            <w:tcBorders>
              <w:left w:val="nil"/>
              <w:bottom w:val="nil"/>
              <w:right w:val="nil"/>
            </w:tcBorders>
            <w:shd w:val="clear" w:color="auto" w:fill="FFFFFF" w:themeFill="background1"/>
            <w:vAlign w:val="center"/>
          </w:tcPr>
          <w:p w14:paraId="1A0EAC17"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Longest period of negative UOS </w:t>
            </w:r>
          </w:p>
        </w:tc>
        <w:tc>
          <w:tcPr>
            <w:tcW w:w="2552" w:type="dxa"/>
            <w:tcBorders>
              <w:left w:val="nil"/>
              <w:bottom w:val="nil"/>
              <w:right w:val="nil"/>
            </w:tcBorders>
            <w:shd w:val="clear" w:color="auto" w:fill="FFFFFF" w:themeFill="background1"/>
            <w:vAlign w:val="center"/>
          </w:tcPr>
          <w:p w14:paraId="3FECA10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left w:val="nil"/>
              <w:bottom w:val="nil"/>
              <w:right w:val="nil"/>
            </w:tcBorders>
            <w:shd w:val="clear" w:color="auto" w:fill="FFFFFF" w:themeFill="background1"/>
            <w:vAlign w:val="center"/>
          </w:tcPr>
          <w:p w14:paraId="73E99B78"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5D43E96B" w14:textId="77777777" w:rsidTr="0045157D">
        <w:tc>
          <w:tcPr>
            <w:tcW w:w="1783" w:type="dxa"/>
            <w:tcBorders>
              <w:top w:val="nil"/>
              <w:left w:val="nil"/>
              <w:bottom w:val="single" w:sz="4" w:space="0" w:color="auto"/>
              <w:right w:val="nil"/>
            </w:tcBorders>
            <w:shd w:val="clear" w:color="auto" w:fill="FFFFFF" w:themeFill="background1"/>
            <w:vAlign w:val="center"/>
          </w:tcPr>
          <w:p w14:paraId="2E825AAE" w14:textId="77777777" w:rsidR="0045157D" w:rsidRPr="00EE7535" w:rsidRDefault="0045157D" w:rsidP="0045157D">
            <w:pPr>
              <w:spacing w:before="60" w:after="60"/>
              <w:rPr>
                <w:rFonts w:ascii="Arial" w:hAnsi="Arial" w:cs="Arial"/>
                <w:b/>
                <w:bCs/>
                <w:lang w:val="en-US"/>
              </w:rPr>
            </w:pPr>
          </w:p>
        </w:tc>
        <w:tc>
          <w:tcPr>
            <w:tcW w:w="1862" w:type="dxa"/>
            <w:tcBorders>
              <w:top w:val="nil"/>
              <w:left w:val="nil"/>
              <w:bottom w:val="single" w:sz="4" w:space="0" w:color="auto"/>
              <w:right w:val="nil"/>
            </w:tcBorders>
            <w:shd w:val="clear" w:color="auto" w:fill="FFFFFF" w:themeFill="background1"/>
            <w:vAlign w:val="center"/>
          </w:tcPr>
          <w:p w14:paraId="59DD9F46" w14:textId="179F95FB"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{"citationItems":[{"id":"ITEM-1","itemData":{"DOI":"10.1176/appi.ajp.162.2.340","ISSN":"0002953X","PMID":"15677600","abstract":"Objective: Physicians may prescribe buprenorphine for opioid agonist maintenance treatment outside of narcotic treatment programs, but treatment guidelines for patients with co-occurring cocaine and opioid dependence are not available. This study compares effects of buprenorphine and methadone and evaluates the efficacy of combining contingency management with maintenance treatment for patients with co-occurring cocaine and opioid dependence. Method: Subjects with cocaine and opioid dependence (N=162) were provided manual-guided counseling and randomly assigned in a double-blind design to receive daily sublingual buprenorphine (12-16 mg) or methadone (65-85 mg p.o.) and to contingency management or performance feedback. Contingency management subjects received monetary vouchers for opioid- and cocaine-negative urine tests, which were conducted three times a week; voucher value escalated during the first 12 weeks for consecutive drug-free tests and was reduced to a nominal value in weeks 13-24. Performance feedback subjects received slips of paper indicating the urine test results. The primary outcome measures were the maximum number of consecutive weeks abstinent from illicit opioids and cocaine and the proportion of drug-free tests. Analytic models included two-by-two analysis of variance and mixed-model repeated-measures analysis of variance. Results: Methadone-treated subjects remained in treatment significantly longer and achieved significantly longer periods of sustained abstinence and a greater proportion drug-free tests, compared with subjects who received buprenorphine. Subjects receiving contingency management achieved significantly longer periods of abstinence and a greater proportion drug-free tests during the period of escalating voucher value, compared with those who received performance feedback, but there were no significant differences between groups in these variables during the entire 24-week study. Conclusions: Methadone may be superior to buprenorphine for maintenance treatment of patients with co-occurring cocaine and opioid dependence. Combining methadone or buprenorphine with contingency management may improve treatment outcome.","author":[{"dropping-particle":"","family":"Schottenfeld","given":"Richard S.","non-dropping-particle":"","parse-names":false,"suffix":""},{"dropping-particle":"","family":"Chawarski","given":"Marek C.","non-dropping-particle":"","parse-names":false,"suffix":""},{"dropping-particle":"","family":"Pakes","given":"Juliana R.","non-dropping-particle":"","parse-names":false,"suffix":""},{"dropping-particle":"V.","family":"Pantalon","given":"Michael","non-dropping-particle":"","parse-names":false,"suffix":""},{"dropping-particle":"","family":"Carroll","given":"Kathleen M.","non-dropping-particle":"","parse-names":false,"suffix":""},{"dropping-particle":"","family":"Kosten","given":"Thomas R.","non-dropping-particle":"","parse-names":false,"suffix":""}],"container-title":"American Journal of Psychiatry","id":"ITEM-1","issued":{"date-parts":[["2005"]]},"title":"Methadone versus buprenorphine with contingency management or performance feedback for cocaine and opioid dependence","type":"article-journal"},"uris":["http://www.mendeley.com/documents/?uuid=7f504994-541a-4acb-b5a7-80af9a670054"]}],"mendeley":{"formattedCitation":"(Schottenfeld et al., 2005)","manualFormatting":"Schottenfeld et al., 2005","plainTextFormattedCitation":"(Schottenfeld et al., 2005)","previouslyFormattedCitation":"(Schottenfeld et al., 2005)"},"properties":{"noteIndex":0},"schema":"https://github.com/citation-style-language/schema/raw/master/csl-citation.json"}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Schottenfeld et al., 2005</w:t>
            </w:r>
            <w:r w:rsidRPr="00EE7535">
              <w:rPr>
                <w:rFonts w:ascii="Arial" w:hAnsi="Arial" w:cs="Arial"/>
                <w:lang w:val="en-US"/>
              </w:rPr>
              <w:fldChar w:fldCharType="end"/>
            </w:r>
          </w:p>
        </w:tc>
        <w:tc>
          <w:tcPr>
            <w:tcW w:w="7008" w:type="dxa"/>
            <w:tcBorders>
              <w:top w:val="nil"/>
              <w:left w:val="nil"/>
              <w:bottom w:val="single" w:sz="4" w:space="0" w:color="auto"/>
              <w:right w:val="nil"/>
            </w:tcBorders>
            <w:shd w:val="clear" w:color="auto" w:fill="FFFFFF" w:themeFill="background1"/>
            <w:vAlign w:val="center"/>
          </w:tcPr>
          <w:p w14:paraId="26342702"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Max. number of consecutive weeks of negative UOS</w:t>
            </w:r>
          </w:p>
        </w:tc>
        <w:tc>
          <w:tcPr>
            <w:tcW w:w="2552" w:type="dxa"/>
            <w:tcBorders>
              <w:top w:val="nil"/>
              <w:left w:val="nil"/>
              <w:bottom w:val="single" w:sz="4" w:space="0" w:color="auto"/>
              <w:right w:val="nil"/>
            </w:tcBorders>
            <w:shd w:val="clear" w:color="auto" w:fill="FFFFFF" w:themeFill="background1"/>
            <w:vAlign w:val="center"/>
          </w:tcPr>
          <w:p w14:paraId="39C944C1"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single" w:sz="4" w:space="0" w:color="auto"/>
              <w:right w:val="nil"/>
            </w:tcBorders>
            <w:shd w:val="clear" w:color="auto" w:fill="FFFFFF" w:themeFill="background1"/>
            <w:vAlign w:val="center"/>
          </w:tcPr>
          <w:p w14:paraId="795F6F76"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w:t>
            </w:r>
          </w:p>
        </w:tc>
      </w:tr>
      <w:tr w:rsidR="0045157D" w:rsidRPr="00257961" w14:paraId="45EAB8C3" w14:textId="77777777" w:rsidTr="0045157D">
        <w:tc>
          <w:tcPr>
            <w:tcW w:w="1783" w:type="dxa"/>
            <w:tcBorders>
              <w:left w:val="nil"/>
              <w:bottom w:val="nil"/>
              <w:right w:val="nil"/>
            </w:tcBorders>
            <w:shd w:val="clear" w:color="auto" w:fill="FFFFFF" w:themeFill="background1"/>
            <w:vAlign w:val="center"/>
          </w:tcPr>
          <w:p w14:paraId="115E88EA" w14:textId="77777777" w:rsidR="0045157D" w:rsidRPr="00EE7535" w:rsidRDefault="0045157D" w:rsidP="0045157D">
            <w:pPr>
              <w:spacing w:before="60" w:after="60"/>
              <w:rPr>
                <w:rFonts w:ascii="Arial" w:hAnsi="Arial" w:cs="Arial"/>
                <w:b/>
                <w:bCs/>
                <w:lang w:val="en-US"/>
              </w:rPr>
            </w:pPr>
            <w:r w:rsidRPr="00EE7535">
              <w:rPr>
                <w:rFonts w:ascii="Arial" w:hAnsi="Arial" w:cs="Arial"/>
                <w:b/>
                <w:bCs/>
                <w:lang w:val="en-US"/>
              </w:rPr>
              <w:lastRenderedPageBreak/>
              <w:t>Complete Abstinence</w:t>
            </w:r>
          </w:p>
        </w:tc>
        <w:tc>
          <w:tcPr>
            <w:tcW w:w="1862" w:type="dxa"/>
            <w:tcBorders>
              <w:left w:val="nil"/>
              <w:bottom w:val="nil"/>
              <w:right w:val="nil"/>
            </w:tcBorders>
            <w:shd w:val="clear" w:color="auto" w:fill="FFFFFF" w:themeFill="background1"/>
            <w:vAlign w:val="center"/>
          </w:tcPr>
          <w:p w14:paraId="72B720B8" w14:textId="52824390"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{"citationItems":[{"id":"ITEM-1","itemData":{"DOI":"10.1016/S0140-6736(11)60358-9","ISSN":"01406736","PMID":"21529928","abstract":"Opioid dependence is associated with low rates of treatment-seeking, poor adherence to treatment, frequent relapse, and major societal consequences. We aimed to assess the efficacy, safety, and patient-reported outcomes of an injectable, once monthly extended-release formulation of the opioid antagonist naltrexone (XR-NTX) for treatment of patients with opioid dependence after detoxification. We did a double-blind, placebo-controlled, randomised, 24-week trial of patients with opioid dependence disorder. Patients aged 18 years or over who had 30 days or less of inpatient detoxification and 7 days or more off all opioids were enrolled at 13 clinical sites in Russia. We randomly assigned patients (1:1) to either 380 mg XR-NTX or placebo by an interactive voice response system, stratified by site and gender in a centralised, permuted-block method. Participants also received 12 biweekly counselling sessions. Participants, investigators, staff, and the sponsor were masked to treatment allocation. The primary endpoint was the response profile for confirmed abstinence during weeks 5-24, assessed by urine drug tests and self report of non-use. Secondary endpoints were self-reported opioid-free days, opioid craving scores, number of days of retention, and relapse to physiological opioid dependence. Analyses were by intention to treat. This trial is registered at ClinicalTrials.gov, NCT00678418. Between July 3, 2008, and Oct 5, 2009, 250 patients were randomly assigned to XR-NTX (n=126) or placebo (n=124). The median proportion of weeks of confirmed abstinence was 90·0 (95 CI 69·9-92·4) in the XR-NTX group compared with 35·0 (11·4-63·8) in the placebo group (p=0·0002). Patients in the XR-NTX group self-reported a median of 99·2 (range 89·1-99·4) opioid-free days compared with 60·4 (46·2-94·0) for the placebo group (p=0·0004). The mean change in craving was -10·1 (95 CI -12·3 to -7·8) in the XR-NTX group compared with 0·7 (-3·1 to 4·4) in the placebo group (p&lt;0·0001). Median retention was over 168 days in the XR-NTX group compared with 96 days (95 CI 63-165) in the placebo group (p=0·0042). Naloxone challenge confirmed relapse to physiological opioid dependence in 17 patients in the placebo group compared with one in the XR-NTX group (p&lt;0·0001). XR-NTX was well tolerated. Two patients in each group discontinued owing to adverse events. No XR-NTX-treated patients died, overdosed, or discontinued owing to severe adverse events. XR-NTX represents a new treatment opti…","author":[{"dropping-particle":"","family":"Krupitsky","given":"Evgeny","non-dropping-particle":"","parse-names":false,"suffix":""},{"dropping-particle":"V.","family":"Nunes","given":"Edward","non-dropping-particle":"","parse-names":false,"suffix":""},{"dropping-particle":"","family":"Ling","given":"Walter","non-dropping-particle":"","parse-names":false,"suffix":""},{"dropping-particle":"","family":"Illeperuma","given":"Ari","non-dropping-particle":"","parse-names":false,"suffix":""},{"dropping-particle":"","family":"Gastfriend","given":"David R.","non-dropping-particle":"","parse-names":false,"suffix":""},{"dropping-particle":"","family":"Silverman","given":"Bernard L.","non-dropping-particle":"","parse-names":false,"suffix":""}],"container-title":"The Lancet","id":"ITEM-1","issued":{"date-parts":[["2011"]]},"title":"Injectable extended-release naltrexone for opioid dependence: A double-blind, placebo-controlled, multicentre randomised trial","type":"article-journal"},"uris":["http://www.mendeley.com/documents/?uuid=b631ad6b-377d-47b6-b2ec-4c29b54a7ce7"]}],"mendeley":{"formattedCitation":"(E. Krupitsky et al., 2011)","manualFormatting":"Krupitsky et al., 2011","plainTextFormattedCitation":"(E. Krupitsky et al., 2011)","previouslyFormattedCitation":"(E. Krupitsky et al., 2011)"},"properties":{"noteIndex":0},"schema":"https://github.com/citation-style-language/schema/raw/master/csl-citation.json"}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Krupitsky et al., 2011</w:t>
            </w:r>
            <w:r w:rsidRPr="00EE7535">
              <w:rPr>
                <w:rFonts w:ascii="Arial" w:hAnsi="Arial" w:cs="Arial"/>
                <w:lang w:val="en-US"/>
              </w:rPr>
              <w:fldChar w:fldCharType="end"/>
            </w:r>
          </w:p>
        </w:tc>
        <w:tc>
          <w:tcPr>
            <w:tcW w:w="7008" w:type="dxa"/>
            <w:tcBorders>
              <w:left w:val="nil"/>
              <w:bottom w:val="nil"/>
              <w:right w:val="nil"/>
            </w:tcBorders>
            <w:shd w:val="clear" w:color="auto" w:fill="FFFFFF" w:themeFill="background1"/>
            <w:vAlign w:val="center"/>
          </w:tcPr>
          <w:p w14:paraId="766F170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Confirmed opioid abstinence during weeks 5</w:t>
            </w:r>
            <w:r w:rsidRPr="00EE7535">
              <w:rPr>
                <w:rFonts w:ascii="Cambria Math" w:hAnsi="Cambria Math" w:cs="Cambria Math"/>
                <w:lang w:val="en-US"/>
              </w:rPr>
              <w:t>‐</w:t>
            </w:r>
            <w:r w:rsidRPr="00EE7535">
              <w:rPr>
                <w:rFonts w:ascii="Arial" w:hAnsi="Arial" w:cs="Arial"/>
                <w:lang w:val="en-US"/>
              </w:rPr>
              <w:t>24 based on UOS</w:t>
            </w:r>
          </w:p>
        </w:tc>
        <w:tc>
          <w:tcPr>
            <w:tcW w:w="2552" w:type="dxa"/>
            <w:tcBorders>
              <w:left w:val="nil"/>
              <w:bottom w:val="nil"/>
              <w:right w:val="nil"/>
            </w:tcBorders>
            <w:shd w:val="clear" w:color="auto" w:fill="FFFFFF" w:themeFill="background1"/>
            <w:vAlign w:val="center"/>
          </w:tcPr>
          <w:p w14:paraId="1ED3157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left w:val="nil"/>
              <w:bottom w:val="nil"/>
              <w:right w:val="nil"/>
            </w:tcBorders>
            <w:shd w:val="clear" w:color="auto" w:fill="FFFFFF" w:themeFill="background1"/>
            <w:vAlign w:val="center"/>
          </w:tcPr>
          <w:p w14:paraId="22EBAA23"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2F8D3A87" w14:textId="77777777" w:rsidTr="0045157D">
        <w:tc>
          <w:tcPr>
            <w:tcW w:w="1783" w:type="dxa"/>
            <w:tcBorders>
              <w:top w:val="nil"/>
              <w:left w:val="nil"/>
              <w:bottom w:val="nil"/>
              <w:right w:val="nil"/>
            </w:tcBorders>
            <w:shd w:val="clear" w:color="auto" w:fill="FFFFFF" w:themeFill="background1"/>
            <w:vAlign w:val="center"/>
          </w:tcPr>
          <w:p w14:paraId="58BEE595" w14:textId="77777777" w:rsidR="0045157D" w:rsidRPr="00EE7535" w:rsidRDefault="0045157D" w:rsidP="0045157D">
            <w:pPr>
              <w:spacing w:before="60" w:after="60"/>
              <w:rPr>
                <w:rFonts w:ascii="Arial" w:hAnsi="Arial" w:cs="Arial"/>
                <w:b/>
                <w:bCs/>
                <w:lang w:val="en-US"/>
              </w:rPr>
            </w:pPr>
          </w:p>
        </w:tc>
        <w:tc>
          <w:tcPr>
            <w:tcW w:w="1862" w:type="dxa"/>
            <w:tcBorders>
              <w:top w:val="nil"/>
              <w:left w:val="nil"/>
              <w:bottom w:val="nil"/>
              <w:right w:val="nil"/>
            </w:tcBorders>
            <w:shd w:val="clear" w:color="auto" w:fill="FFFFFF" w:themeFill="background1"/>
            <w:vAlign w:val="center"/>
          </w:tcPr>
          <w:p w14:paraId="2E7A6FAE" w14:textId="4EF4D172"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{"citationItems":[{"id":"ITEM-1","itemData":{"DOI":"10.1001/jama.2016.9382","ISSN":"15383598","PMID":"27434441","abstract":"IMPORTANCE: The effectiveness of buprenorphine treatment of opioid dependence is limited by suboptimal medication adherence, abuse, and diversion. OBJECTIVE: To determine whether 6-month buprenorphine implants are noninferior to daily sublingual buprenorphine as maintenance treatment for opioid-dependent patients with stable abstinence. DESIGN, SETTING, AND PARTICIPANTS: Outpatient, randomized, active-controlled, 24-week, double-blind, double-dummy study conducted at 21 US sites from June 26, 2014, through May 18, 2015. Outpatients were prescribed daily sublingual buprenorphine for 6 months or more, were abstinent while taking 8 mg/d or less of sublingual buprenorphine for 90 days or longer, and were determined to be clinically stable by their physician. INTERVENTIONS: Participants were randomized to receive sublingual buprenorphine plus 4 placebo implants or sublingual placebo plus four 80-mg buprenorphine hydrochloride implants (expected efficacy, 24 weeks). MAIN OUTCOME MEASURE: The primary end point was between-group difference in proportion of responders (≥4 of 6 months without opioid-positive urine test result [monthly and 4 times randomly] and self-report). The noninferiority established for the lower bound of the 95% confidence interval was greater than -0.20 (P &lt;.025). Secondary end points included cumulative percentage of negative opioid urine results, abstinence, and time to first illicit opioid use. Safety was assessed by adverse event reporting. RESULTS: Of 177 participants (mean age, 39 years; 40.9% female), 90 were randomized to sublingual buprenorphine with placebo implants and 87 to buprenorphine implants with sublingual placebo; 165 of 177 (93.2%) completed the trial. Eighty-one of 84 (96.4%) receiving buprenorphine implants and 78 of 89 (87.6%) receiving sublingual buprenorphine were responders, an 8.8% difference (1-sided 97.5% CI, 0.009 to oo; P &gt;.001 for noninferiority). Over 6 months, 72 of 84 (85.7%) receiving buprenorphine implants and 64 of 89 (71.9%) receiving sublingual buprenorphine maintained opioid abstinence (hazard ratio, 13.8; 95% CI, 0.018-0.258; P =.03). Non-implant-related and implant-related adverse events occurred in 48.3% and 23% of the buprenorphine implant group and in 52.8% and 13.5% of participants in the sublingual buprenorphine group, respectively. CONCLUSIONS AND RELEVANCE: Among adults with opioid dependence maintaining abstinence with a stable dose of sublingual buprenorphine, the use of buprenorphine imp…","author":[{"dropping-particle":"","family":"Rosenthal","given":"Richard N.","non-dropping-particle":"","parse-names":false,"suffix":""},{"dropping-particle":"","family":"Lofwall","given":"Michelle R.","non-dropping-particle":"","parse-names":false,"suffix":""},{"dropping-particle":"","family":"Kim","given":"Sonnie","non-dropping-particle":"","parse-names":false,"suffix":""},{"dropping-particle":"","family":"Chen","given":"Michael","non-dropping-particle":"","parse-names":false,"suffix":""},{"dropping-particle":"","family":"Beebe","given":"Katherine L.","non-dropping-particle":"","parse-names":false,"suffix":""},{"dropping-particle":"","family":"Vocci","given":"Frank J.","non-dropping-particle":"","parse-names":false,"suffix":""}],"container-title":"JAMA - Journal of the American Medical Association","id":"ITEM-1","issued":{"date-parts":[["2016"]]},"title":"Effect of buprenorphine implants on illicit opioid use among abstinent adults with opioid dependence treated with sublingual buprenorphine a randomized clinical trial","type":"article-journal"},"uris":["http://www.mendeley.com/documents/?uuid=b6457b74-0942-4dea-a7df-697d8d48cc5c"]}],"mendeley":{"formattedCitation":"(Rosenthal et al., 2016)","manualFormatting":"Rosenthal et al., 2016","plainTextFormattedCitation":"(Rosenthal et al., 2016)","previouslyFormattedCitation":"(Rosenthal et al., 2016)"},"properties":{"noteIndex":0},"schema":"https://github.com/citation-style-language/schema/raw/master/csl-citation.json"}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Rosenthal et al., 2016</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2A1B24E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No evidence of opioid use based on UOS</w:t>
            </w:r>
          </w:p>
        </w:tc>
        <w:tc>
          <w:tcPr>
            <w:tcW w:w="2552" w:type="dxa"/>
            <w:tcBorders>
              <w:top w:val="nil"/>
              <w:left w:val="nil"/>
              <w:bottom w:val="nil"/>
              <w:right w:val="nil"/>
            </w:tcBorders>
            <w:shd w:val="clear" w:color="auto" w:fill="FFFFFF" w:themeFill="background1"/>
            <w:vAlign w:val="center"/>
          </w:tcPr>
          <w:p w14:paraId="6E64733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1×/month + 4 random UOS</w:t>
            </w:r>
          </w:p>
        </w:tc>
        <w:tc>
          <w:tcPr>
            <w:tcW w:w="1460" w:type="dxa"/>
            <w:tcBorders>
              <w:top w:val="nil"/>
              <w:left w:val="nil"/>
              <w:bottom w:val="nil"/>
              <w:right w:val="nil"/>
            </w:tcBorders>
            <w:shd w:val="clear" w:color="auto" w:fill="FFFFFF" w:themeFill="background1"/>
            <w:vAlign w:val="center"/>
          </w:tcPr>
          <w:p w14:paraId="1EA4B3A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Imputed</w:t>
            </w:r>
            <w:r w:rsidRPr="00EE7535">
              <w:rPr>
                <w:rFonts w:ascii="Arial" w:hAnsi="Arial" w:cs="Arial"/>
                <w:vertAlign w:val="superscript"/>
                <w:lang w:val="en-US"/>
              </w:rPr>
              <w:t>2</w:t>
            </w:r>
          </w:p>
        </w:tc>
      </w:tr>
      <w:tr w:rsidR="0045157D" w:rsidRPr="00257961" w14:paraId="6108EF14" w14:textId="77777777" w:rsidTr="0045157D">
        <w:tc>
          <w:tcPr>
            <w:tcW w:w="1783" w:type="dxa"/>
            <w:tcBorders>
              <w:top w:val="nil"/>
              <w:left w:val="nil"/>
              <w:bottom w:val="single" w:sz="4" w:space="0" w:color="auto"/>
              <w:right w:val="nil"/>
            </w:tcBorders>
            <w:shd w:val="clear" w:color="auto" w:fill="FFFFFF" w:themeFill="background1"/>
            <w:vAlign w:val="center"/>
          </w:tcPr>
          <w:p w14:paraId="580B289B" w14:textId="77777777" w:rsidR="0045157D" w:rsidRPr="00EE7535" w:rsidRDefault="0045157D" w:rsidP="0045157D">
            <w:pPr>
              <w:spacing w:before="60" w:after="60"/>
              <w:rPr>
                <w:rFonts w:ascii="Arial" w:hAnsi="Arial" w:cs="Arial"/>
                <w:b/>
                <w:bCs/>
                <w:lang w:val="en-US"/>
              </w:rPr>
            </w:pPr>
          </w:p>
        </w:tc>
        <w:tc>
          <w:tcPr>
            <w:tcW w:w="1862" w:type="dxa"/>
            <w:tcBorders>
              <w:top w:val="nil"/>
              <w:left w:val="nil"/>
              <w:bottom w:val="single" w:sz="4" w:space="0" w:color="auto"/>
              <w:right w:val="nil"/>
            </w:tcBorders>
            <w:shd w:val="clear" w:color="auto" w:fill="FFFFFF" w:themeFill="background1"/>
            <w:vAlign w:val="center"/>
          </w:tcPr>
          <w:p w14:paraId="3F219ACD" w14:textId="59CA8236"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{"citationItems":[{"id":"ITEM-1","itemData":{"DOI":"10.1001/jamainternmed.2018.1052","ISSN":"21686106","PMID":"29799968","abstract":"IMPORTANCE: Buprenorphine treatment for opioid use disorder may be improved by sustained-release formulations. OBJECTIVE: To determine whether treatment involving novel weekly and monthly subcutaneous (SC) buprenorphine depot formulations is noninferior to a daily sublingual (SL) combination of buprenorphine hydrochloride and naloxone hydrochloride in the treatment of opioid use disorder. DESIGN, SETTING, AND PARTICIPANTS: This outpatient, double-blind, double-dummy randomized clinical trial was conducted at 35 sites in the United States from December 29, 2015, through October 19, 2016. Participants were treatment-seeking adults with moderate-to-severe opioid use disorder. INTERVENTIONS: Randomization to daily SL placebo and weekly (first 12 weeks; phase 1) and monthly (last 12 weeks; phase 2) SC buprenorphine (SC-BPN group) or to daily SL buprenorphine with naloxone (24 weeks) with matched weekly and monthly SC placebo injections (SL-BPN/NX group). MAIN OUTCOMES AND MEASURES: Primary end points tested for noninferioritywere response rate (10% margin) and the mean proportion of opioid-negative urine samples for 24 weeks (11% margin). Responder status was defined as having no evidence of illicit opioid use for at least 8 of 10 prespecified points during weeks 9 to 24, with 2 of these at week 12 and during month 6 (weeks 21-24). The mean proportion of samples with no evidence of illicit opioid use (weeks 4-24) evaluated by a cumulative distribution function (CDF) was an a priori secondary outcome with planned superiority testing if the response rate demonstrated noninferiority. RESULTS: A total of 428 participants (263 men [61.4%] and 165 women [38.6%]; mean [SD] age, 38.4 [11.0] years) were randomized to the SL-BPN/NX group (n = 215) or the SC-BPN group (n = 213). The response rates were 31 of 215 (14.4%) for the SL-BPN/NX group and 37 of 213 (17.4%) for the SC-BPN group, a 3.0%difference (95%CI, -4.0%to 9.9%; P &lt; .001). The proportion of opioid-negative urine samples was 1099 of 3870 (28.4%) for the SL-BPN/NX group and 1347 of 3834 (35.1%) for the SC-BPN group, a 6.7%difference (95%CI, -0.1%to 13.6%; P &lt; .001). The CDF for the SC-BPN group (26.7%) was statistically superior to the CDF for the SL-BPN/NX group (0; P = .004). Injection site adverse events (none severe) occurred in 48 participants (22.3%) in the SL-BPN/NX group and 40 (18.8%) in the SC-BPN group. CONCLUSIONS AND RELEVANCE: Compared with SL buprenorphine, depot buprenorphine did not result i…","author":[{"dropping-particle":"","family":"Lofwall","given":"Michelle R.","non-dropping-particle":"","parse-names":false,"suffix":""},{"dropping-particle":"","family":"Walsh","given":"Sharon L.","non-dropping-particle":"","parse-names":false,"suffix":""},{"dropping-particle":"V.","family":"Nunes","given":"Edward","non-dropping-particle":"","parse-names":false,"suffix":""},{"dropping-particle":"","family":"Bailey","given":"Genie L.","non-dropping-particle":"","parse-names":false,"suffix":""},{"dropping-particle":"","family":"Sigmon","given":"Stacey C.","non-dropping-particle":"","parse-names":false,"suffix":""},{"dropping-particle":"","family":"Kampman","given":"Kyle M.","non-dropping-particle":"","parse-names":false,"suffix":""},{"dropping-particle":"","family":"Frost","given":"Michael","non-dropping-particle":"","parse-names":false,"suffix":""},{"dropping-particle":"","family":"Tiberg","given":"Fredrik","non-dropping-particle":"","parse-names":false,"suffix":""},{"dropping-particle":"","family":"Linden","given":"Margareta","non-dropping-particle":"","parse-names":false,"suffix":""},{"dropping-particle":"","family":"Sheldon","given":"Behshad","non-dropping-particle":"","parse-names":false,"suffix":""},{"dropping-particle":"","family":"Oosman","given":"Sonia","non-dropping-particle":"","parse-names":false,"suffix":""},{"dropping-particle":"","family":"Peterson","given":"Stefan","non-dropping-particle":"","parse-names":false,"suffix":""},{"dropping-particle":"","family":"Chen","given":"Michael","non-dropping-particle":"","parse-names":false,"suffix":""},{"dropping-particle":"","family":"Kim","given":"Sonnie","non-dropping-particle":"","parse-names":false,"suffix":""}],"container-title":"JAMA Internal Medicine","id":"ITEM-1","issued":{"date-parts":[["2018"]]},"title":"Weekly and monthly subcutaneous buprenorphine depot formulations vs daily sublingual buprenorphine with naloxone for treatment of opioid use disorder a randomized clinical trial","type":"article-journal"},"uris":["http://www.mendeley.com/documents/?uuid=fd6b3834-68ef-408c-bfa8-c95c15d9c92a"]}],"mendeley":{"formattedCitation":"(Lofwall et al., 2018)","manualFormatting":"Lofwall et al., 2018","plainTextFormattedCitation":"(Lofwall et al., 2018)","previouslyFormattedCitation":"(Lofwall et al., 2018)"},"properties":{"noteIndex":0},"schema":"https://github.com/citation-style-language/schema/raw/master/csl-citation.json"}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Lofwall et al., 2018</w:t>
            </w:r>
            <w:r w:rsidRPr="00EE7535">
              <w:rPr>
                <w:rFonts w:ascii="Arial" w:hAnsi="Arial" w:cs="Arial"/>
                <w:lang w:val="en-US"/>
              </w:rPr>
              <w:fldChar w:fldCharType="end"/>
            </w:r>
          </w:p>
        </w:tc>
        <w:tc>
          <w:tcPr>
            <w:tcW w:w="7008" w:type="dxa"/>
            <w:tcBorders>
              <w:top w:val="nil"/>
              <w:left w:val="nil"/>
              <w:bottom w:val="single" w:sz="4" w:space="0" w:color="auto"/>
              <w:right w:val="nil"/>
            </w:tcBorders>
            <w:shd w:val="clear" w:color="auto" w:fill="FFFFFF" w:themeFill="background1"/>
            <w:vAlign w:val="center"/>
          </w:tcPr>
          <w:p w14:paraId="073C71C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No evidence of opioid use based on UOS</w:t>
            </w:r>
          </w:p>
        </w:tc>
        <w:tc>
          <w:tcPr>
            <w:tcW w:w="2552" w:type="dxa"/>
            <w:tcBorders>
              <w:top w:val="nil"/>
              <w:left w:val="nil"/>
              <w:bottom w:val="single" w:sz="4" w:space="0" w:color="auto"/>
              <w:right w:val="nil"/>
            </w:tcBorders>
            <w:shd w:val="clear" w:color="auto" w:fill="FFFFFF" w:themeFill="background1"/>
            <w:vAlign w:val="center"/>
          </w:tcPr>
          <w:p w14:paraId="34E6C2AE"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weeks 1</w:t>
            </w:r>
            <w:r w:rsidRPr="00EE7535">
              <w:rPr>
                <w:rFonts w:ascii="Cambria Math" w:hAnsi="Cambria Math" w:cs="Cambria Math"/>
                <w:lang w:val="en-US"/>
              </w:rPr>
              <w:t>‐</w:t>
            </w:r>
            <w:r w:rsidRPr="00EE7535">
              <w:rPr>
                <w:rFonts w:ascii="Arial" w:hAnsi="Arial" w:cs="Arial"/>
                <w:lang w:val="en-US"/>
              </w:rPr>
              <w:t>12, 16, 20, and 24 + 3 random UOS during weeks 12</w:t>
            </w:r>
            <w:r w:rsidRPr="00EE7535">
              <w:rPr>
                <w:rFonts w:ascii="Cambria Math" w:hAnsi="Cambria Math" w:cs="Cambria Math"/>
                <w:lang w:val="en-US"/>
              </w:rPr>
              <w:t>‐</w:t>
            </w:r>
            <w:r w:rsidRPr="00EE7535">
              <w:rPr>
                <w:rFonts w:ascii="Arial" w:hAnsi="Arial" w:cs="Arial"/>
                <w:lang w:val="en-US"/>
              </w:rPr>
              <w:t>24</w:t>
            </w:r>
          </w:p>
        </w:tc>
        <w:tc>
          <w:tcPr>
            <w:tcW w:w="1460" w:type="dxa"/>
            <w:tcBorders>
              <w:top w:val="nil"/>
              <w:left w:val="nil"/>
              <w:bottom w:val="single" w:sz="4" w:space="0" w:color="auto"/>
              <w:right w:val="nil"/>
            </w:tcBorders>
            <w:shd w:val="clear" w:color="auto" w:fill="FFFFFF" w:themeFill="background1"/>
            <w:vAlign w:val="center"/>
          </w:tcPr>
          <w:p w14:paraId="13C754B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47982650" w14:textId="77777777" w:rsidTr="0045157D">
        <w:tc>
          <w:tcPr>
            <w:tcW w:w="1783" w:type="dxa"/>
            <w:tcBorders>
              <w:top w:val="single" w:sz="4" w:space="0" w:color="auto"/>
              <w:left w:val="nil"/>
              <w:bottom w:val="nil"/>
              <w:right w:val="nil"/>
            </w:tcBorders>
            <w:shd w:val="clear" w:color="auto" w:fill="FFFFFF" w:themeFill="background1"/>
            <w:vAlign w:val="center"/>
          </w:tcPr>
          <w:p w14:paraId="2EC8B7DF" w14:textId="77777777" w:rsidR="0045157D" w:rsidRPr="00EE7535" w:rsidRDefault="0045157D" w:rsidP="0045157D">
            <w:pPr>
              <w:spacing w:before="60" w:after="60"/>
              <w:rPr>
                <w:rFonts w:ascii="Arial" w:hAnsi="Arial" w:cs="Arial"/>
                <w:b/>
                <w:bCs/>
                <w:lang w:val="en-US"/>
              </w:rPr>
            </w:pPr>
            <w:r w:rsidRPr="00EE7535">
              <w:rPr>
                <w:rFonts w:ascii="Arial" w:hAnsi="Arial" w:cs="Arial"/>
                <w:b/>
                <w:bCs/>
                <w:lang w:val="en-US"/>
              </w:rPr>
              <w:t>Abstinence weeks</w:t>
            </w:r>
          </w:p>
        </w:tc>
        <w:tc>
          <w:tcPr>
            <w:tcW w:w="1862" w:type="dxa"/>
            <w:tcBorders>
              <w:top w:val="single" w:sz="4" w:space="0" w:color="auto"/>
              <w:left w:val="nil"/>
              <w:bottom w:val="nil"/>
              <w:right w:val="nil"/>
            </w:tcBorders>
            <w:shd w:val="clear" w:color="auto" w:fill="FFFFFF" w:themeFill="background1"/>
            <w:vAlign w:val="center"/>
          </w:tcPr>
          <w:p w14:paraId="6542A52D" w14:textId="649E0667"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{"citationItems":[{"id":"ITEM-1","itemData":{"DOI":"10.1016/S0140-6736(11)60358-9","ISSN":"01406736","PMID":"21529928","abstract":"Opioid dependence is associated with low rates of treatment-seeking, poor adherence to treatment, frequent relapse, and major societal consequences. We aimed to assess the efficacy, safety, and patient-reported outcomes of an injectable, once monthly extended-release formulation of the opioid antagonist naltrexone (XR-NTX) for treatment of patients with opioid dependence after detoxification. We did a double-blind, placebo-controlled, randomised, 24-week trial of patients with opioid dependence disorder. Patients aged 18 years or over who had 30 days or less of inpatient detoxification and 7 days or more off all opioids were enrolled at 13 clinical sites in Russia. We randomly assigned patients (1:1) to either 380 mg XR-NTX or placebo by an interactive voice response system, stratified by site and gender in a centralised, permuted-block method. Participants also received 12 biweekly counselling sessions. Participants, investigators, staff, and the sponsor were masked to treatment allocation. The primary endpoint was the response profile for confirmed abstinence during weeks 5-24, assessed by urine drug tests and self report of non-use. Secondary endpoints were self-reported opioid-free days, opioid craving scores, number of days of retention, and relapse to physiological opioid dependence. Analyses were by intention to treat. This trial is registered at ClinicalTrials.gov, NCT00678418. Between July 3, 2008, and Oct 5, 2009, 250 patients were randomly assigned to XR-NTX (n=126) or placebo (n=124). The median proportion of weeks of confirmed abstinence was 90·0 (95 CI 69·9-92·4) in the XR-NTX group compared with 35·0 (11·4-63·8) in the placebo group (p=0·0002). Patients in the XR-NTX group self-reported a median of 99·2 (range 89·1-99·4) opioid-free days compared with 60·4 (46·2-94·0) for the placebo group (p=0·0004). The mean change in craving was -10·1 (95 CI -12·3 to -7·8) in the XR-NTX group compared with 0·7 (-3·1 to 4·4) in the placebo group (p&lt;0·0001). Median retention was over 168 days in the XR-NTX group compared with 96 days (95 CI 63-165) in the placebo group (p=0·0042). Naloxone challenge confirmed relapse to physiological opioid dependence in 17 patients in the placebo group compared with one in the XR-NTX group (p&lt;0·0001). XR-NTX was well tolerated. Two patients in each group discontinued owing to adverse events. No XR-NTX-treated patients died, overdosed, or discontinued owing to severe adverse events. XR-NTX represents a new treatment opti…","author":[{"dropping-particle":"","family":"Krupitsky","given":"Evgeny","non-dropping-particle":"","parse-names":false,"suffix":""},{"dropping-particle":"V.","family":"Nunes","given":"Edward","non-dropping-particle":"","parse-names":false,"suffix":""},{"dropping-particle":"","family":"Ling","given":"Walter","non-dropping-particle":"","parse-names":false,"suffix":""},{"dropping-particle":"","family":"Illeperuma","given":"Ari","non-dropping-particle":"","parse-names":false,"suffix":""},{"dropping-particle":"","family":"Gastfriend","given":"David R.","non-dropping-particle":"","parse-names":false,"suffix":""},{"dropping-particle":"","family":"Silverman","given":"Bernard L.","non-dropping-particle":"","parse-names":false,"suffix":""}],"container-title":"The Lancet","id":"ITEM-1","issued":{"date-parts":[["2011"]]},"title":"Injectable extended-release naltrexone for opioid dependence: A double-blind, placebo-controlled, multicentre randomised trial","type":"article-journal"},"uris":["http://www.mendeley.com/documents/?uuid=b631ad6b-377d-47b6-b2ec-4c29b54a7ce7"]},{"id":"ITEM-2","itemData":{"DOI":"10.1056/nejmoa055255","ISSN":"0028-4793","PMID":"16870915","abstract":"Background The optimal level of counseling and frequency of attendance for medication distribution has not been established for the primary care, office-based buprenorphine– naloxone treatment of opioid dependence. Methods We conducted a 24-week randomized, controlled clinical trial with 166 patients assigned to one of three treatments: standard medical management and either once-weekly or thrice-weekly medication dispensing or enhanced medical management and thrice-weekly medication dispensing. Standard medical management was brief, manual-guided, medically focused counseling; enhanced management was similar, but each session was extended. The primary outcomes were the self-reported frequency of illicit opioid use, the percentage of opioid-negative urine specimens, and the maximum number of consecutive weeks of abstinence from illicit opioids. Results The three treatments had similar efficacies with respect to the mean percentage of opioid-negative urine specimens (standard medical management and once-weekly medication dispensing, 44 percent; standard medical management and thrice-weekly medication dispensing, 40 percent; and enhanced medical management and thriceweekly medication dispensing, 40 percent; P = 0.82) and the maximum number of consecutive weeks during which patients were abstinent from illicit opioids. All three treatments were associated with significant reductions from baseline in the frequency of illicit opioid use, but there were no significant differences among the treatments. The proportion of patients remaining in the study at 24 weeks did not differ significantly among the patients receiving standard medical management and onceweekly medication dispensing (48 percent) or thrice-weekly medication dispensing (43 percent) or enhanced medical management and thrice-weekly medication dispensing (39 percent) (P = 0.64). Adherence to buprenorphine–naloxone treatment varied; increased adherence was associated with improved treatment outcomes. Conclusions Among patients receiving buprenorphine–naloxone in primary care for opioid dependence, the efficacy of brief weekly counseling and once-weekly medication dispensing did not differ significantly from that of extended weekly counseling and thrice-weekly dispensing. Strategies to improve buprenorphine–naloxone adherence are needed. (ClinicalTrials.gov number, NCT00023283.)","author":[{"dropping-particle":"","family":"Fiellin","given":"David A.","non-dropping-particle":"","parse-names":false,"suffix":""},{"dropping-particle":"V.","family":"Pantalon","given":"Michael","non-dropping-particle":"","parse-names":false,"suffix":""},{"dropping-particle":"","family":"Chawarski","given":"Marek C.","non-dropping-particle":"","parse-names":false,"suffix":""},{"dropping-particle":"","family":"Moore","given":"Brent A.","non-dropping-particle":"","parse-names":false,"suffix":""},{"dropping-particle":"","family":"Sullivan","given":"Lynn E.","non-dropping-particle":"","parse-names":false,"suffix":""},{"dropping-particle":"","family":"O'Connor","given":"Patrick G.","non-dropping-particle":"","parse-names":false,"suffix":""},{"dropping-particle":"","family":"Schottenfeld","given":"Richard S.","non-dropping-particle":"","parse-names":false,"suffix":""}],"container-title":"New England Journal of Medicine","id":"ITEM-2","issued":{"date-parts":[["2006"]]},"title":"Counseling plus Buprenorphine–Naloxone Maintenance Therapy for Opioid Dependence","type":"article-journal"},"uris":["http://www.mendeley.com/documents/?uuid=b84a083a-eb18-4c35-86b5-6129d32013e5"]}],"mendeley":{"formattedCitation":"(Fiellin et al., 2006; E. Krupitsky et al., 2011)","manualFormatting":"Fiellin et al., 2006; Krupitsky et al., 2011","plainTextFormattedCitation":"(Fiellin et al., 2006; E. Krupitsky et al., 2011)","previouslyFormattedCitation":"(Fiellin et al., 2006; E. Krupitsky et al., 2011)"},"properties":{"noteIndex":0},"schema":"https://github.com/citation-style-language/schema/raw/master/csl-citation.json"}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Fiellin et al., 2006; Krupitsky et al., 2011</w:t>
            </w:r>
            <w:r w:rsidRPr="00EE7535">
              <w:rPr>
                <w:rFonts w:ascii="Arial" w:hAnsi="Arial" w:cs="Arial"/>
                <w:lang w:val="en-US"/>
              </w:rPr>
              <w:fldChar w:fldCharType="end"/>
            </w:r>
          </w:p>
        </w:tc>
        <w:tc>
          <w:tcPr>
            <w:tcW w:w="7008" w:type="dxa"/>
            <w:tcBorders>
              <w:top w:val="single" w:sz="4" w:space="0" w:color="auto"/>
              <w:left w:val="nil"/>
              <w:bottom w:val="nil"/>
              <w:right w:val="nil"/>
            </w:tcBorders>
            <w:shd w:val="clear" w:color="auto" w:fill="FFFFFF" w:themeFill="background1"/>
            <w:vAlign w:val="center"/>
          </w:tcPr>
          <w:p w14:paraId="48C78DE8" w14:textId="329319AB"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Weeks of confirmed opioid abstinence </w:t>
            </w:r>
            <w:del w:id="26" w:author="Brandt, Laura" w:date="2021-12-21T17:08:00Z">
              <w:r w:rsidRPr="00EE7535" w:rsidDel="0045157D">
                <w:rPr>
                  <w:rFonts w:ascii="Arial" w:hAnsi="Arial" w:cs="Arial"/>
                  <w:lang w:val="en-US"/>
                </w:rPr>
                <w:delText>weeks</w:delText>
              </w:r>
            </w:del>
          </w:p>
        </w:tc>
        <w:tc>
          <w:tcPr>
            <w:tcW w:w="2552" w:type="dxa"/>
            <w:tcBorders>
              <w:top w:val="single" w:sz="4" w:space="0" w:color="auto"/>
              <w:left w:val="nil"/>
              <w:bottom w:val="nil"/>
              <w:right w:val="nil"/>
            </w:tcBorders>
            <w:shd w:val="clear" w:color="auto" w:fill="FFFFFF" w:themeFill="background1"/>
            <w:vAlign w:val="center"/>
          </w:tcPr>
          <w:p w14:paraId="2A9BDFF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single" w:sz="4" w:space="0" w:color="auto"/>
              <w:left w:val="nil"/>
              <w:bottom w:val="nil"/>
              <w:right w:val="nil"/>
            </w:tcBorders>
            <w:shd w:val="clear" w:color="auto" w:fill="FFFFFF" w:themeFill="background1"/>
            <w:vAlign w:val="center"/>
          </w:tcPr>
          <w:p w14:paraId="38EBC2A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07D606EA" w14:textId="77777777" w:rsidTr="0045157D">
        <w:tc>
          <w:tcPr>
            <w:tcW w:w="1783" w:type="dxa"/>
            <w:tcBorders>
              <w:left w:val="nil"/>
              <w:bottom w:val="single" w:sz="4" w:space="0" w:color="auto"/>
              <w:right w:val="nil"/>
            </w:tcBorders>
            <w:shd w:val="clear" w:color="auto" w:fill="auto"/>
            <w:vAlign w:val="center"/>
          </w:tcPr>
          <w:p w14:paraId="33029F22" w14:textId="77777777" w:rsidR="0045157D" w:rsidRPr="00EE7535" w:rsidRDefault="0045157D" w:rsidP="0045157D">
            <w:pPr>
              <w:spacing w:before="60" w:after="60"/>
              <w:rPr>
                <w:rFonts w:ascii="Arial" w:hAnsi="Arial" w:cs="Arial"/>
                <w:b/>
                <w:bCs/>
                <w:lang w:val="en-US"/>
              </w:rPr>
            </w:pPr>
            <w:r w:rsidRPr="00EE7535">
              <w:rPr>
                <w:rFonts w:ascii="Arial" w:hAnsi="Arial" w:cs="Arial"/>
                <w:b/>
                <w:bCs/>
                <w:lang w:val="en-US"/>
              </w:rPr>
              <w:t>Abstinence period</w:t>
            </w:r>
          </w:p>
        </w:tc>
        <w:tc>
          <w:tcPr>
            <w:tcW w:w="1862" w:type="dxa"/>
            <w:tcBorders>
              <w:left w:val="nil"/>
              <w:bottom w:val="single" w:sz="4" w:space="0" w:color="auto"/>
              <w:right w:val="nil"/>
            </w:tcBorders>
            <w:shd w:val="clear" w:color="auto" w:fill="auto"/>
            <w:vAlign w:val="center"/>
          </w:tcPr>
          <w:p w14:paraId="36D1B7AA" w14:textId="667825C7" w:rsidR="0045157D" w:rsidRPr="00EE7535" w:rsidRDefault="0045157D" w:rsidP="0045157D">
            <w:pPr>
              <w:spacing w:before="60" w:after="60"/>
              <w:rPr>
                <w:rFonts w:ascii="Arial" w:hAnsi="Arial" w:cs="Arial"/>
                <w:i/>
                <w:iCs/>
                <w:color w:val="4F81BD" w:themeColor="accent1"/>
                <w:lang w:val="en-US"/>
              </w:rPr>
            </w:pPr>
            <w:r w:rsidRPr="00EE7535">
              <w:rPr>
                <w:rFonts w:ascii="Arial" w:hAnsi="Arial" w:cs="Arial"/>
                <w:i/>
                <w:iCs/>
                <w:color w:val="4F81BD" w:themeColor="accent1"/>
                <w:lang w:val="en-US"/>
              </w:rPr>
              <w:t>CTN-0030</w:t>
            </w:r>
          </w:p>
        </w:tc>
        <w:tc>
          <w:tcPr>
            <w:tcW w:w="7008" w:type="dxa"/>
            <w:tcBorders>
              <w:left w:val="nil"/>
              <w:bottom w:val="single" w:sz="4" w:space="0" w:color="auto"/>
              <w:right w:val="nil"/>
            </w:tcBorders>
            <w:shd w:val="clear" w:color="auto" w:fill="auto"/>
            <w:vAlign w:val="center"/>
          </w:tcPr>
          <w:p w14:paraId="267FCC80"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Negative UOS during the last week AND for at least 2 of the previous 3 weeks of the third month of BUP/NX treatment</w:t>
            </w:r>
          </w:p>
        </w:tc>
        <w:tc>
          <w:tcPr>
            <w:tcW w:w="2552" w:type="dxa"/>
            <w:tcBorders>
              <w:left w:val="nil"/>
              <w:bottom w:val="single" w:sz="4" w:space="0" w:color="auto"/>
              <w:right w:val="nil"/>
            </w:tcBorders>
            <w:shd w:val="clear" w:color="auto" w:fill="auto"/>
            <w:vAlign w:val="center"/>
          </w:tcPr>
          <w:p w14:paraId="0FD518E1"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left w:val="nil"/>
              <w:bottom w:val="single" w:sz="4" w:space="0" w:color="auto"/>
              <w:right w:val="nil"/>
            </w:tcBorders>
            <w:shd w:val="clear" w:color="auto" w:fill="auto"/>
            <w:vAlign w:val="center"/>
          </w:tcPr>
          <w:p w14:paraId="7D282310"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37354345" w14:textId="77777777" w:rsidTr="009A18EB">
        <w:tc>
          <w:tcPr>
            <w:tcW w:w="14665" w:type="dxa"/>
            <w:gridSpan w:val="5"/>
            <w:tcBorders>
              <w:top w:val="single" w:sz="12" w:space="0" w:color="auto"/>
              <w:left w:val="nil"/>
              <w:bottom w:val="nil"/>
              <w:right w:val="nil"/>
            </w:tcBorders>
            <w:shd w:val="clear" w:color="auto" w:fill="D9D9D9" w:themeFill="background1" w:themeFillShade="D9"/>
          </w:tcPr>
          <w:p w14:paraId="38D3FA47" w14:textId="77777777" w:rsidR="0045157D" w:rsidRPr="00EE7535" w:rsidRDefault="0045157D" w:rsidP="0045157D">
            <w:pPr>
              <w:spacing w:before="60" w:after="60"/>
              <w:jc w:val="center"/>
              <w:rPr>
                <w:rFonts w:ascii="Arial" w:hAnsi="Arial" w:cs="Arial"/>
                <w:i/>
                <w:iCs/>
                <w:lang w:val="en-US"/>
              </w:rPr>
            </w:pPr>
            <w:r w:rsidRPr="00EE7535">
              <w:rPr>
                <w:rFonts w:ascii="Arial" w:hAnsi="Arial" w:cs="Arial"/>
                <w:b/>
                <w:bCs/>
                <w:i/>
                <w:iCs/>
                <w:lang w:val="en-US"/>
              </w:rPr>
              <w:t>Relapse to non-study opioids</w:t>
            </w:r>
          </w:p>
        </w:tc>
      </w:tr>
      <w:tr w:rsidR="0045157D" w:rsidRPr="00257961" w14:paraId="03859596" w14:textId="77777777" w:rsidTr="0045157D">
        <w:tc>
          <w:tcPr>
            <w:tcW w:w="1783" w:type="dxa"/>
            <w:tcBorders>
              <w:top w:val="single" w:sz="12" w:space="0" w:color="auto"/>
              <w:left w:val="nil"/>
              <w:bottom w:val="nil"/>
              <w:right w:val="nil"/>
            </w:tcBorders>
            <w:shd w:val="clear" w:color="auto" w:fill="FFFFFF" w:themeFill="background1"/>
            <w:vAlign w:val="center"/>
          </w:tcPr>
          <w:p w14:paraId="116280DE" w14:textId="77777777" w:rsidR="0045157D" w:rsidRPr="00EE7535" w:rsidRDefault="0045157D" w:rsidP="0045157D">
            <w:pPr>
              <w:autoSpaceDE w:val="0"/>
              <w:autoSpaceDN w:val="0"/>
              <w:adjustRightInd w:val="0"/>
              <w:spacing w:before="60" w:after="60"/>
              <w:rPr>
                <w:rFonts w:ascii="Arial" w:hAnsi="Arial" w:cs="Arial"/>
                <w:b/>
                <w:bCs/>
                <w:lang w:val="en-US"/>
              </w:rPr>
            </w:pPr>
            <w:r w:rsidRPr="00EE7535">
              <w:rPr>
                <w:rFonts w:ascii="Arial" w:hAnsi="Arial" w:cs="Arial"/>
                <w:b/>
                <w:bCs/>
                <w:lang w:val="en-US"/>
              </w:rPr>
              <w:t>Time to opioid use/relapse</w:t>
            </w:r>
          </w:p>
        </w:tc>
        <w:tc>
          <w:tcPr>
            <w:tcW w:w="1862" w:type="dxa"/>
            <w:tcBorders>
              <w:top w:val="single" w:sz="12" w:space="0" w:color="auto"/>
              <w:left w:val="nil"/>
              <w:bottom w:val="nil"/>
              <w:right w:val="nil"/>
            </w:tcBorders>
            <w:shd w:val="clear" w:color="auto" w:fill="FFFFFF" w:themeFill="background1"/>
            <w:vAlign w:val="center"/>
          </w:tcPr>
          <w:p w14:paraId="0AF66D1D" w14:textId="3BF7E3C6"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{"citationItems":[{"id":"ITEM-1","itemData":{"DOI":"10.1016/S0140-6736(08)60954-X","ISSN":"01406736","PMID":"18586174","abstract":"Background: Expansion of access to effective treatments for heroin dependence is a worldwide health priority that will also reduce HIV transmission. We compared the efficacy of naltrexone, buprenorphine, and no additional treatment, in patients receiving detoxification and subsequent drug counselling, for maintenance of heroin abstinence, prevention of relapse, and reduction of HIV risk behaviours. Methods: 126 detoxified heroin-dependent patients, from an outpatient research clinic and detoxification programme in Malaysia, were randomly assigned by a computer-generated randomisation sequence to 24 weeks of manual-guided drug counselling and maintenance with naltrexone (n=43), buprenorphine (n=44), or placebo (n=39). Medications were administered on a double-blind and double-dummy basis. Primary outcomes, assessed by urine testing three times per week, were days to first heroin use, days to heroin relapse (three consecutive opioid-positive urine tests), maximum consecutive days of heroin abstinence, and reductions in HIV risk behaviours over 6 months. The study was terminated after 22 months of enrolment because buprenorphine was shown to have greater efficacy in an interim safety analysis. Analysis was by intention to treat. This study is registered with ClinicalTrials.gov, number NCT00383045. Findings: We observed consistent, linear contrasts in days to first heroin use (p=0·0009), days to heroin relapse (p=0·009), and maximum consecutive days abstinent (p=0·0007), with all results best for buprenorphine and worst for placebo. Buprenorphine was associated with greater time to first heroin use than were naltrexone (hazard ratio 1·87 [95% CI 1·21-2·88]) or placebo (2·02 [1·29-3·16]). With buprenorphine, we also recorded significantly greater time to heroin relapse (2·17 [1·38-3·42]), and maximum consecutive days abstinent than with placebo (mean days 59 [95% CI 43-76] vs 24 [13-35]; p=0·003); however, for these outcomes, differences between buprenorphine and naltrexone were not significant. Differences between naltrexone and placebo were not significant for any outcomes. HIV risk behaviours were significantly reduced from baseline across all three treatments (p=0·003), but the reductions did not differ significantly between the three groups. Interpretation: Our findings lend support to the widespread dissemination of maintenance treatment with buprenorphine as an effective public-health approach to reduce problems associated with heroin dependence. Fund…","author":[{"dropping-particle":"","family":"Schottenfeld","given":"Richard S.","non-dropping-particle":"","parse-names":false,"suffix":""},{"dropping-particle":"","family":"Chawarski","given":"Marek C.","non-dropping-particle":"","parse-names":false,"suffix":""},{"dropping-particle":"","family":"Mazlan","given":"Mahmud","non-dropping-particle":"","parse-names":false,"suffix":""}],"container-title":"The Lancet","id":"ITEM-1","issue":"9631","issued":{"date-parts":[["2008","6"]]},"page":"2192-2200","title":"Maintenance treatment with buprenorphine and naltrexone for heroin dependence in Malaysia: a randomised, double-blind, placebo-controlled trial","type":"article-journal","volume":"371"},"uris":["http://www.mendeley.com/documents/?uuid=b5e2eda0-3369-43c6-b6c4-d67568f094c4"]}],"mendeley":{"formattedCitation":"(Schottenfeld et al., 2008)","manualFormatting":"Schottenfeld et al., 2008","plainTextFormattedCitation":"(Schottenfeld et al., 2008)","previouslyFormattedCitation":"(Schottenfeld et al., 2008)"},"properties":{"noteIndex":0},"schema":"https://github.com/citation-style-language/schema/raw/master/csl-citation.json"}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Schottenfeld et al., 2008</w:t>
            </w:r>
            <w:r w:rsidRPr="00EE7535">
              <w:rPr>
                <w:rFonts w:ascii="Arial" w:hAnsi="Arial" w:cs="Arial"/>
                <w:lang w:val="en-US"/>
              </w:rPr>
              <w:fldChar w:fldCharType="end"/>
            </w:r>
          </w:p>
        </w:tc>
        <w:tc>
          <w:tcPr>
            <w:tcW w:w="7008" w:type="dxa"/>
            <w:tcBorders>
              <w:top w:val="single" w:sz="12" w:space="0" w:color="auto"/>
              <w:left w:val="nil"/>
              <w:bottom w:val="nil"/>
              <w:right w:val="nil"/>
            </w:tcBorders>
            <w:shd w:val="clear" w:color="auto" w:fill="FFFFFF" w:themeFill="background1"/>
            <w:vAlign w:val="center"/>
          </w:tcPr>
          <w:p w14:paraId="2AC4A84F"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Days to relapse (3 consecutive positive UOS)</w:t>
            </w:r>
          </w:p>
        </w:tc>
        <w:tc>
          <w:tcPr>
            <w:tcW w:w="2552" w:type="dxa"/>
            <w:tcBorders>
              <w:top w:val="single" w:sz="12" w:space="0" w:color="auto"/>
              <w:left w:val="nil"/>
              <w:bottom w:val="nil"/>
              <w:right w:val="nil"/>
            </w:tcBorders>
            <w:shd w:val="clear" w:color="auto" w:fill="FFFFFF" w:themeFill="background1"/>
            <w:vAlign w:val="center"/>
          </w:tcPr>
          <w:p w14:paraId="5579B01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single" w:sz="12" w:space="0" w:color="auto"/>
              <w:left w:val="nil"/>
              <w:bottom w:val="nil"/>
              <w:right w:val="nil"/>
            </w:tcBorders>
            <w:shd w:val="clear" w:color="auto" w:fill="FFFFFF" w:themeFill="background1"/>
            <w:vAlign w:val="center"/>
          </w:tcPr>
          <w:p w14:paraId="3864866B"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6B8AFE35" w14:textId="77777777" w:rsidTr="0045157D">
        <w:tc>
          <w:tcPr>
            <w:tcW w:w="1783" w:type="dxa"/>
            <w:tcBorders>
              <w:top w:val="nil"/>
              <w:left w:val="nil"/>
              <w:bottom w:val="nil"/>
              <w:right w:val="nil"/>
            </w:tcBorders>
            <w:shd w:val="clear" w:color="auto" w:fill="FFFFFF" w:themeFill="background1"/>
            <w:vAlign w:val="center"/>
          </w:tcPr>
          <w:p w14:paraId="36C83F62" w14:textId="77777777" w:rsidR="0045157D" w:rsidRPr="00EE7535" w:rsidRDefault="0045157D" w:rsidP="0045157D">
            <w:pPr>
              <w:autoSpaceDE w:val="0"/>
              <w:autoSpaceDN w:val="0"/>
              <w:adjustRightInd w:val="0"/>
              <w:spacing w:before="60" w:after="60"/>
              <w:rPr>
                <w:rFonts w:ascii="Arial" w:hAnsi="Arial" w:cs="Arial"/>
                <w:b/>
                <w:bCs/>
                <w:lang w:val="en-US"/>
              </w:rPr>
            </w:pPr>
          </w:p>
        </w:tc>
        <w:tc>
          <w:tcPr>
            <w:tcW w:w="1862" w:type="dxa"/>
            <w:tcBorders>
              <w:top w:val="nil"/>
              <w:left w:val="nil"/>
              <w:bottom w:val="nil"/>
              <w:right w:val="nil"/>
            </w:tcBorders>
            <w:shd w:val="clear" w:color="auto" w:fill="FFFFFF" w:themeFill="background1"/>
            <w:vAlign w:val="center"/>
          </w:tcPr>
          <w:p w14:paraId="3B346CAA" w14:textId="23168492"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{"citationItems":[{"id":"ITEM-1","itemData":{"DOI":"10.1056/nejmoa1505409","ISSN":"0028-4793","PMID":"27028913","abstract":"© 2016 Massachusetts Medical Society. All rights reserved. Background Extended-release naltrexone, a sustained-release monthly injectable formulation of the full mu-opioid receptor antagonist, is effective for the prevention of relapse to opioid dependence. Data supporting its effectiveness in U.S. criminal justice populations are limited. METHODS In this five-site, open-label, randomized trial, we compared a 24-week course of extendedrelease naltrexone (Vivitrol) with usual treatment, consisting of brief counseling and referrals for community treatment programs, for the prevention of opioid relapse among adult criminal justice offenders (i.e., persons involved in the U.S. criminal justice system) who had a history of opioid dependence and a preference for opioid-free rather than opioid maintenance treatments and who were abstinent from opioids at the time of randomization. The primary outcome was the time to an opioid-relapse event, which was defined as 10 or more days of opioid use in a 28-day period as assessed by self-report or by testing of urine samples obtained every 2 weeks; a positive or missing sample was computed as 5 days of opioid use. Post-treatment follow-up occurred at weeks 27, 52, and 78. RESULTS A total of 153 participants were assigned to extended-release naltrexone and 155 to usual treatment. During the 24-week treatment phase, participants assigned to extendedrelease naltrexone had a longer median time to relapse than did those assigned to usual treatment (10.5 vs. 5.0 weeks, P&lt;0.001; hazard ratio, 0.49; 95% confidence interval [CI], 0.36 to 0.68), a lower rate of relapse (43% vs. 64% of participants, P&lt;0.001; odds ratio, 0.43; 95% CI, 0.28 to 0.65), and a higher rate of opioid-negative urine samples (74% vs. 56%, P&lt;0.001; odds ratio, 2.30; 95% CI, 1.48 to 3.54). At week 78 (approximately 1 year after the end of the treatment phase), rates of opioid-negative urine samples were equal (46% in each group, P = 0.91). The rates of other prespecified secondary outcome measures-self-reported cocaine, alcohol, and intravenous drug use, unsafe sex, and reincarceration-were not significantly lower with extended-release naltrexone than with usual treatment. Over the total 78 weeks observed, there were no overdose events in the extended-release naltrexone group and seven in the usual-treatment group (P = 0.02). CONCLUSIONS In this trial involving criminal justice offenders, extended-release naltrexone was associated with a rate of opioid relap…","author":[{"dropping-particle":"","family":"Lee","given":"Joshua D.","non-dropping-particle":"","parse-names":false,"suffix":""},{"dropping-particle":"","family":"Friedmann","given":"Peter D.","non-dropping-particle":"","parse-names":false,"suffix":""},{"dropping-particle":"","family":"Kinlock","given":"Timothy W.","non-dropping-particle":"","parse-names":false,"suffix":""},{"dropping-particle":"V.","family":"Nunes","given":"Edward","non-dropping-particle":"","parse-names":false,"suffix":""},{"dropping-particle":"","family":"Boney","given":"Tamara Y.","non-dropping-particle":"","parse-names":false,"suffix":""},{"dropping-particle":"","family":"Hoskinson","given":"Randall A.","non-dropping-particle":"","parse-names":false,"suffix":""},{"dropping-particle":"","family":"Wilson","given":"Donna","non-dropping-particle":"","parse-names":false,"suffix":""},{"dropping-particle":"","family":"McDonald","given":"Ryan","non-dropping-particle":"","parse-names":false,"suffix":""},{"dropping-particle":"","family":"Rotrosen","given":"John","non-dropping-particle":"","parse-names":false,"suffix":""},{"dropping-particle":"","family":"Gourevitch","given":"Marc N.","non-dropping-particle":"","parse-names":false,"suffix":""},{"dropping-particle":"","family":"Gordon","given":"Michael","non-dropping-particle":"","parse-names":false,"suffix":""},{"dropping-particle":"","family":"Fishman","given":"Marc","non-dropping-particle":"","parse-names":false,"suffix":""},{"dropping-particle":"","family":"Chen","given":"Donna T.","non-dropping-particle":"","parse-names":false,"suffix":""},{"dropping-particle":"","family":"Bonnie","given":"Richard J.","non-dropping-particle":"","parse-names":false,"suffix":""},{"dropping-particle":"","family":"Cornish","given":"James W.","non-dropping-particle":"","parse-names":false,"suffix":""},{"dropping-particle":"","family":"Murphy","given":"Sean M.","non-dropping-particle":"","parse-names":false,"suffix":""},{"dropping-particle":"","family":"O’Brien","given":"Charles P.","non-dropping-particle":"","parse-names":false,"suffix":""}],"container-title":"New England Journal of Medicine","id":"ITEM-1","issued":{"date-parts":[["2016"]]},"title":"Extended-Release Naltrexone to Prevent Opioid Relapse in Criminal Justice Offenders","type":"article-journal"},"uris":["http://www.mendeley.com/documents/?uuid=bc42d5c4-a521-4af9-b4b1-c0242675d979"]}],"mendeley":{"formattedCitation":"(Lee et al., 2016)","manualFormatting":"Lee et al., 2016","plainTextFormattedCitation":"(Lee et al., 2016)","previouslyFormattedCitation":"(Lee et al., 2016)"},"properties":{"noteIndex":0},"schema":"https://github.com/citation-style-language/schema/raw/master/csl-citation.json"}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Lee et al., 2016</w:t>
            </w:r>
            <w:r w:rsidRPr="00EE7535">
              <w:rPr>
                <w:rFonts w:ascii="Arial" w:hAnsi="Arial" w:cs="Arial"/>
                <w:lang w:val="en-US"/>
              </w:rPr>
              <w:fldChar w:fldCharType="end"/>
            </w:r>
          </w:p>
          <w:p w14:paraId="65399C55" w14:textId="77777777" w:rsidR="0045157D" w:rsidRPr="00EE7535" w:rsidRDefault="0045157D" w:rsidP="0045157D">
            <w:pPr>
              <w:autoSpaceDE w:val="0"/>
              <w:autoSpaceDN w:val="0"/>
              <w:adjustRightInd w:val="0"/>
              <w:spacing w:before="60" w:after="60"/>
              <w:rPr>
                <w:rFonts w:ascii="Arial" w:hAnsi="Arial" w:cs="Arial"/>
                <w:lang w:val="en-US"/>
              </w:rPr>
            </w:pPr>
          </w:p>
        </w:tc>
        <w:tc>
          <w:tcPr>
            <w:tcW w:w="7008" w:type="dxa"/>
            <w:tcBorders>
              <w:top w:val="nil"/>
              <w:left w:val="nil"/>
              <w:bottom w:val="nil"/>
              <w:right w:val="nil"/>
            </w:tcBorders>
            <w:shd w:val="clear" w:color="auto" w:fill="FFFFFF" w:themeFill="background1"/>
            <w:vAlign w:val="center"/>
          </w:tcPr>
          <w:p w14:paraId="6E2F5C44"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Weeks to relapse (≥10 days of opioid use in a 28</w:t>
            </w:r>
            <w:r w:rsidRPr="00EE7535">
              <w:rPr>
                <w:rFonts w:ascii="Cambria Math" w:hAnsi="Cambria Math" w:cs="Cambria Math"/>
                <w:lang w:val="en-US"/>
              </w:rPr>
              <w:t>‐</w:t>
            </w:r>
            <w:r w:rsidRPr="00EE7535">
              <w:rPr>
                <w:rFonts w:ascii="Arial" w:hAnsi="Arial" w:cs="Arial"/>
                <w:lang w:val="en-US"/>
              </w:rPr>
              <w:t>day period [a positive UOS was computed as 5 days of opioid use])</w:t>
            </w:r>
          </w:p>
        </w:tc>
        <w:tc>
          <w:tcPr>
            <w:tcW w:w="2552" w:type="dxa"/>
            <w:tcBorders>
              <w:top w:val="nil"/>
              <w:left w:val="nil"/>
              <w:bottom w:val="nil"/>
              <w:right w:val="nil"/>
            </w:tcBorders>
            <w:shd w:val="clear" w:color="auto" w:fill="FFFFFF" w:themeFill="background1"/>
            <w:vAlign w:val="center"/>
          </w:tcPr>
          <w:p w14:paraId="29F3926B"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biweekly</w:t>
            </w:r>
          </w:p>
        </w:tc>
        <w:tc>
          <w:tcPr>
            <w:tcW w:w="1460" w:type="dxa"/>
            <w:tcBorders>
              <w:top w:val="nil"/>
              <w:left w:val="nil"/>
              <w:bottom w:val="nil"/>
              <w:right w:val="nil"/>
            </w:tcBorders>
            <w:shd w:val="clear" w:color="auto" w:fill="FFFFFF" w:themeFill="background1"/>
            <w:vAlign w:val="center"/>
          </w:tcPr>
          <w:p w14:paraId="0044D423"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78D091C5" w14:textId="77777777" w:rsidTr="0045157D">
        <w:tc>
          <w:tcPr>
            <w:tcW w:w="1783" w:type="dxa"/>
            <w:tcBorders>
              <w:top w:val="nil"/>
              <w:left w:val="nil"/>
              <w:bottom w:val="single" w:sz="4" w:space="0" w:color="auto"/>
              <w:right w:val="nil"/>
            </w:tcBorders>
            <w:shd w:val="clear" w:color="auto" w:fill="FFFFFF" w:themeFill="background1"/>
            <w:vAlign w:val="center"/>
          </w:tcPr>
          <w:p w14:paraId="4E4719A3" w14:textId="77777777" w:rsidR="0045157D" w:rsidRPr="00EE7535" w:rsidRDefault="0045157D" w:rsidP="0045157D">
            <w:pPr>
              <w:autoSpaceDE w:val="0"/>
              <w:autoSpaceDN w:val="0"/>
              <w:adjustRightInd w:val="0"/>
              <w:spacing w:before="60" w:after="60"/>
              <w:rPr>
                <w:rFonts w:ascii="Arial" w:hAnsi="Arial" w:cs="Arial"/>
                <w:b/>
                <w:bCs/>
                <w:lang w:val="en-US"/>
              </w:rPr>
            </w:pPr>
          </w:p>
        </w:tc>
        <w:tc>
          <w:tcPr>
            <w:tcW w:w="1862" w:type="dxa"/>
            <w:tcBorders>
              <w:top w:val="nil"/>
              <w:left w:val="nil"/>
              <w:bottom w:val="single" w:sz="4" w:space="0" w:color="auto"/>
              <w:right w:val="nil"/>
            </w:tcBorders>
            <w:shd w:val="clear" w:color="auto" w:fill="FFFFFF" w:themeFill="background1"/>
            <w:vAlign w:val="center"/>
          </w:tcPr>
          <w:p w14:paraId="18AF571C" w14:textId="03DC62D3"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{"citationItems":[{"id":"ITEM-1","itemData":{"DOI":"10.1016/S0140-6736(17)32812-X","ISSN":"01406736","author":[{"dropping-particle":"","family":"Lee","given":"Joshua D","non-dropping-particle":"","parse-names":false,"suffix":""},{"dropping-particle":"V","family":"Nunes","given":"Edward","non-dropping-particle":"","parse-names":false,"suffix":""},{"dropping-particle":"","family":"Novo","given":"Patricia","non-dropping-particle":"","parse-names":false,"suffix":""},{"dropping-particle":"","family":"Bachrach","given":"Ken","non-dropping-particle":"","parse-names":false,"suffix":""},{"dropping-particle":"","family":"Bailey","given":"Genie L","non-dropping-particle":"","parse-names":false,"suffix":""},{"dropping-particle":"","family":"Bhatt","given":"Snehal","non-dropping-particle":"","parse-names":false,"suffix":""},{"dropping-particle":"","family":"Farkas","given":"Sarah","non-dropping-particle":"","parse-names":false,"suffix":""},{"dropping-particle":"","family":"Fishman","given":"Marc","non-dropping-particle":"","parse-names":false,"suffix":""},{"dropping-particle":"","family":"Gauthier","given":"Phoebe","non-dropping-particle":"","parse-names":false,"suffix":""},{"dropping-particle":"","family":"Hodgkins","given":"Candace C","non-dropping-particle":"","parse-names":false,"suffix":""},{"dropping-particle":"","family":"King","given":"Jacquie","non-dropping-particle":"","parse-names":false,"suffix":""},{"dropping-particle":"","family":"Lindblad","given":"Robert","non-dropping-particle":"","parse-names":false,"suffix":""},{"dropping-particle":"","family":"Liu","given":"David","non-dropping-particle":"","parse-names":false,"suffix":""},{"dropping-particle":"","family":"Matthews","given":"Abigail G","non-dropping-particle":"","parse-names":false,"suffix":""},{"dropping-particle":"","family":"May","given":"Jeanine","non-dropping-particle":"","parse-names":false,"suffix":""},{"dropping-particle":"","family":"Peavy","given":"K Michelle","non-dropping-particle":"","parse-names":false,"suffix":""},{"dropping-particle":"","family":"Ross","given":"Stephen","non-dropping-particle":"","parse-names":false,"suffix":""},{"dropping-particle":"","family":"Salazar","given":"Dagmar","non-dropping-particle":"","parse-names":false,"suffix":""},{"dropping-particle":"","family":"Schkolnik","given":"Paul","non-dropping-particle":"","parse-names":false,"suffix":""},{"dropping-particle":"","family":"Shmueli-Blumberg","given":"Dikla","non-dropping-particle":"","parse-names":false,"suffix":""},{"dropping-particle":"","family":"Stablein","given":"Don","non-dropping-particle":"","parse-names":false,"suffix":""},{"dropping-particle":"","family":"Subramaniam","given":"Geetha","non-dropping-particle":"","parse-names":false,"suffix":""},{"dropping-particle":"","family":"Rotrosen","given":"John","non-dropping-particle":"","parse-names":false,"suffix":""}],"container-title":"The Lancet","id":"ITEM-1","issue":"10118","issued":{"date-parts":[["2018","1"]]},"page":"309-318","title":"Comparative effectiveness of extended-release naltrexone versus buprenorphine-naloxone for opioid relapse prevention (X:BOT): a multicentre, open-label, randomised controlled trial","type":"article-journal","volume":"391"},"uris":["http://www.mendeley.com/documents/?uuid=846b49b3-4422-4a86-9efd-d9ce60230ccf"]}],"mendeley":{"formattedCitation":"(Lee et al., 2018)","manualFormatting":"Lee et al., 2018","plainTextFormattedCitation":"(Lee et al., 2018)","previouslyFormattedCitation":"(Lee et al., 2018)"},"properties":{"noteIndex":0},"schema":"https://github.com/citation-style-language/schema/raw/master/csl-citation.json"}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Lee et al., 2018</w:t>
            </w:r>
            <w:r w:rsidRPr="00EE7535">
              <w:rPr>
                <w:rFonts w:ascii="Arial" w:hAnsi="Arial" w:cs="Arial"/>
                <w:lang w:val="en-US"/>
              </w:rPr>
              <w:fldChar w:fldCharType="end"/>
            </w:r>
            <w:r w:rsidRPr="00EE7535">
              <w:rPr>
                <w:rFonts w:ascii="Arial" w:hAnsi="Arial" w:cs="Arial"/>
                <w:i/>
                <w:iCs/>
                <w:color w:val="4F81BD" w:themeColor="accent1"/>
                <w:lang w:val="en-US"/>
              </w:rPr>
              <w:t xml:space="preserve"> CTN-0051</w:t>
            </w:r>
          </w:p>
        </w:tc>
        <w:tc>
          <w:tcPr>
            <w:tcW w:w="7008" w:type="dxa"/>
            <w:tcBorders>
              <w:top w:val="nil"/>
              <w:left w:val="nil"/>
              <w:bottom w:val="single" w:sz="4" w:space="0" w:color="auto"/>
              <w:right w:val="nil"/>
            </w:tcBorders>
            <w:shd w:val="clear" w:color="auto" w:fill="FFFFFF" w:themeFill="background1"/>
            <w:vAlign w:val="center"/>
          </w:tcPr>
          <w:p w14:paraId="19AD9F4C"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Weeks to relapse (starting at day 21 post-randomization: 4 consecutive weeks with positive UOS)</w:t>
            </w:r>
          </w:p>
        </w:tc>
        <w:tc>
          <w:tcPr>
            <w:tcW w:w="2552" w:type="dxa"/>
            <w:tcBorders>
              <w:top w:val="nil"/>
              <w:left w:val="nil"/>
              <w:bottom w:val="single" w:sz="4" w:space="0" w:color="auto"/>
              <w:right w:val="nil"/>
            </w:tcBorders>
            <w:shd w:val="clear" w:color="auto" w:fill="FFFFFF" w:themeFill="background1"/>
            <w:vAlign w:val="center"/>
          </w:tcPr>
          <w:p w14:paraId="34C4DD1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single" w:sz="4" w:space="0" w:color="auto"/>
              <w:right w:val="nil"/>
            </w:tcBorders>
            <w:shd w:val="clear" w:color="auto" w:fill="FFFFFF" w:themeFill="background1"/>
            <w:vAlign w:val="center"/>
          </w:tcPr>
          <w:p w14:paraId="7F624A7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0D9FAEDE" w14:textId="77777777" w:rsidTr="0045157D">
        <w:tc>
          <w:tcPr>
            <w:tcW w:w="1783" w:type="dxa"/>
            <w:tcBorders>
              <w:top w:val="single" w:sz="4" w:space="0" w:color="auto"/>
              <w:left w:val="nil"/>
              <w:bottom w:val="nil"/>
              <w:right w:val="nil"/>
            </w:tcBorders>
            <w:shd w:val="clear" w:color="auto" w:fill="FFFFFF" w:themeFill="background1"/>
            <w:vAlign w:val="center"/>
          </w:tcPr>
          <w:p w14:paraId="74753636" w14:textId="77777777" w:rsidR="0045157D" w:rsidRPr="00EE7535" w:rsidRDefault="0045157D" w:rsidP="0045157D">
            <w:pPr>
              <w:autoSpaceDE w:val="0"/>
              <w:autoSpaceDN w:val="0"/>
              <w:adjustRightInd w:val="0"/>
              <w:spacing w:before="60" w:after="60"/>
              <w:rPr>
                <w:rFonts w:ascii="Arial" w:hAnsi="Arial" w:cs="Arial"/>
                <w:b/>
                <w:bCs/>
                <w:lang w:val="en-US"/>
              </w:rPr>
            </w:pPr>
            <w:r w:rsidRPr="00EE7535">
              <w:rPr>
                <w:rFonts w:ascii="Arial" w:hAnsi="Arial" w:cs="Arial"/>
                <w:b/>
                <w:bCs/>
                <w:lang w:val="en-US"/>
              </w:rPr>
              <w:t xml:space="preserve">Relapse/failure rate </w:t>
            </w:r>
          </w:p>
        </w:tc>
        <w:tc>
          <w:tcPr>
            <w:tcW w:w="1862" w:type="dxa"/>
            <w:tcBorders>
              <w:top w:val="single" w:sz="4" w:space="0" w:color="auto"/>
              <w:left w:val="nil"/>
              <w:bottom w:val="nil"/>
              <w:right w:val="nil"/>
            </w:tcBorders>
            <w:shd w:val="clear" w:color="auto" w:fill="FFFFFF" w:themeFill="background1"/>
            <w:vAlign w:val="center"/>
          </w:tcPr>
          <w:p w14:paraId="4FADBB5D" w14:textId="7BE0AC4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{"citationItems":[{"id":"ITEM-1","itemData":{"DOI":"10.1016/j.jsat.2006.05.005","ISSN":"07405472","PMID":"17084785","abstract":"This randomized placebo-controlled trial tested the efficacy of oral naltrexone with or without fluoxetine for preventing relapse to heroin addiction and for reducing HIV risk, psychiatric symptoms, and outcome. All patients received drug counseling with parental or significant-other involvement to encourage adherence. Patients totaling 414 were approached, 343 gave informed consent, and 280 were randomized (mean age, 23.6 ± 0.4 years). At 6 months, two to three times as many naltrexone patients as naltrexone placebo patients remained in treatment and had not relapsed, odds ratio (OR) = 3.5 (1.96-6.12), p &lt; .0001. Overall, adding fluoxetine did not improve outcomes, OR = 1.35 (0.68-2.66), p = .49; however, women receiving naltrexone and fluoxetine showed a trend toward a statistically significant advantage when compared to women receiving naltrexone and fluoxetine placebo, OR = 2.4 (0.88-6.59), p = .08. HIV risk, psychiatric symptoms, and overall adjustment were markedly improved among all patients who remained on treatment and did not relapse, regardless of group assignment. More widespread use of naltrexone could be an important addition to addiction treatment and HIV prevention in Russia. © 2006 Elsevier Inc. All rights reserved.","author":[{"dropping-particle":"","family":"Krupitsky","given":"Evgeny M.","non-dropping-particle":"","parse-names":false,"suffix":""},{"dropping-particle":"","family":"Zvartau","given":"Edwin E.","non-dropping-particle":"","parse-names":false,"suffix":""},{"dropping-particle":"V.","family":"Masalov","given":"Dimitry","non-dropping-particle":"","parse-names":false,"suffix":""},{"dropping-particle":"V.","family":"Tsoy","given":"Marina","non-dropping-particle":"","parse-names":false,"suffix":""},{"dropping-particle":"","family":"Burakov","given":"Andrey M.","non-dropping-particle":"","parse-names":false,"suffix":""},{"dropping-particle":"","family":"Egorova","given":"Valentina Y.","non-dropping-particle":"","parse-names":false,"suffix":""},{"dropping-particle":"","family":"Didenko","given":"Tatyana Y.","non-dropping-particle":"","parse-names":false,"suffix":""},{"dropping-particle":"","family":"Romanova","given":"Tatyana N.","non-dropping-particle":"","parse-names":false,"suffix":""},{"dropping-particle":"","family":"Ivanova","given":"Eva B.","non-dropping-particle":"","parse-names":false,"suffix":""},{"dropping-particle":"","family":"Bespalov","given":"Anton Y.","non-dropping-particle":"","parse-names":false,"suffix":""},{"dropping-particle":"V.","family":"Verbitskaya","given":"Elena","non-dropping-particle":"","parse-names":false,"suffix":""},{"dropping-particle":"","family":"Neznanov","given":"Nikolai G.","non-dropping-particle":"","parse-names":false,"suffix":""},{"dropping-particle":"","family":"Grinenko","given":"Alexandr Y.","non-dropping-particle":"","parse-names":false,"suffix":""},{"dropping-particle":"","family":"O'Brien","given":"Charles P.","non-dropping-particle":"","parse-names":false,"suffix":""},{"dropping-particle":"","family":"Woody","given":"George E.","non-dropping-particle":"","parse-names":false,"suffix":""}],"container-title":"Journal of Substance Abuse Treatment","id":"ITEM-1","issued":{"date-parts":[["2006"]]},"title":"Naltrexone with or without fluoxetine for preventing relapse to heroin addiction in St. Petersburg, Russia","type":"article-journal"},"uris":["http://www.mendeley.com/documents/?uuid=aeda3bfc-69c9-4a51-8827-1f3fd6634bc4"]},{"id":"ITEM-2","itemData":{"DOI":"10.1016/j.jsat.2004.02.002","ISSN":"07405472","PMID":"15182893","abstract":"Naltrexone may be more effective for treating opioid (heroin) dependence in Russia than in the U.S. because patients are mostly young and living with their parents, who can control medication compliance. In this pilot study we randomized 52 consenting patients who completed detoxification in St. Petersburg to a double blind, 6-month course of biweekly drug counseling and naltrexone, or counseling and placebo naltrexone. Significant differences in retention and relapse favoring naltrexone were seen beginning at 1 month and continuing throughout the study. At the end of 6 months, 12 of the 27 naltrexone patients (44.4%) remained in treatment and had not relapsed as compared to 4 of 25 placebo patients (16%; p&lt;0.05). Since heroin dependence is the main way HIV is being spread in Russia, naltrexone is likely to improve treatment outcome and help reduce the spread of HIV if it can be made more widely available. © 2004 Elsevier Inc. All rights reserved.","author":[{"dropping-particle":"","family":"Krupitsky","given":"Evgeny M.","non-dropping-particle":"","parse-names":false,"suffix":""},{"dropping-particle":"","family":"Zvartau","given":"Edwin E.","non-dropping-particle":"","parse-names":false,"suffix":""},{"dropping-particle":"V.","family":"Masalov","given":"Dimitry","non-dropping-particle":"","parse-names":false,"suffix":""},{"dropping-particle":"V.","family":"Tsoi","given":"Marina","non-dropping-particle":"","parse-names":false,"suffix":""},{"dropping-particle":"","family":"Burakov","given":"Andrey M.","non-dropping-particle":"","parse-names":false,"suffix":""},{"dropping-particle":"","family":"Egorova","given":"Valentina Y.","non-dropping-particle":"","parse-names":false,"suffix":""},{"dropping-particle":"","family":"Didenko","given":"Tatyana Y.","non-dropping-particle":"","parse-names":false,"suffix":""},{"dropping-particle":"","family":"Romanova","given":"Tatyana N.","non-dropping-particle":"","parse-names":false,"suffix":""},{"dropping-particle":"","family":"Ivanova","given":"Eva B.","non-dropping-particle":"","parse-names":false,"suffix":""},{"dropping-particle":"","family":"Bespalov","given":"Anton Y.","non-dropping-particle":"","parse-names":false,"suffix":""},{"dropping-particle":"V.","family":"Verbitskaya","given":"Elena","non-dropping-particle":"","parse-names":false,"suffix":""},{"dropping-particle":"","family":"Neznanov","given":"Nikolai G.","non-dropping-particle":"","parse-names":false,"suffix":""},{"dropping-particle":"","family":"Grinenko","given":"Alexandr Y.","non-dropping-particle":"","parse-names":false,"suffix":""},{"dropping-particle":"","family":"O'Brien","given":"Charles P.","non-dropping-particle":"","parse-names":false,"suffix":""},{"dropping-particle":"","family":"Woody","given":"George E.","non-dropping-particle":"","parse-names":false,"suffix":""}],"container-title":"Journal of Substance Abuse Treatment","id":"ITEM-2","issued":{"date-parts":[["2004"]]},"title":"Naltrexone for heroin dependence treatment in St. Petersburg, Russia","type":"article-journal"},"uris":["http://www.mendeley.com/documents/?uuid=afda11f1-b928-46a3-b7c4-0dc25a416189"]}],"mendeley":{"formattedCitation":"(E. M. Krupitsky et al., 2004, 2006)","manualFormatting":"Krupitsky et al., 2004, 2006","plainTextFormattedCitation":"(E. M. Krupitsky et al., 2004, 2006)","previouslyFormattedCitation":"(E. M. Krupitsky et al., 2004, 2006)"},"properties":{"noteIndex":0},"schema":"https://github.com/citation-style-language/schema/raw/master/csl-citation.json"}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Krupitsky et al., 2004, 2006</w:t>
            </w:r>
            <w:r w:rsidRPr="00EE7535">
              <w:rPr>
                <w:rFonts w:ascii="Arial" w:hAnsi="Arial" w:cs="Arial"/>
                <w:lang w:val="en-US"/>
              </w:rPr>
              <w:fldChar w:fldCharType="end"/>
            </w:r>
          </w:p>
        </w:tc>
        <w:tc>
          <w:tcPr>
            <w:tcW w:w="7008" w:type="dxa"/>
            <w:tcBorders>
              <w:top w:val="single" w:sz="4" w:space="0" w:color="auto"/>
              <w:left w:val="nil"/>
              <w:bottom w:val="nil"/>
              <w:right w:val="nil"/>
            </w:tcBorders>
            <w:shd w:val="clear" w:color="auto" w:fill="FFFFFF" w:themeFill="background1"/>
            <w:vAlign w:val="center"/>
          </w:tcPr>
          <w:p w14:paraId="467FD489" w14:textId="7605FE92"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Relapse rate (3 consecutive positive UOS)</w:t>
            </w:r>
          </w:p>
        </w:tc>
        <w:tc>
          <w:tcPr>
            <w:tcW w:w="2552" w:type="dxa"/>
            <w:tcBorders>
              <w:top w:val="single" w:sz="4" w:space="0" w:color="auto"/>
              <w:left w:val="nil"/>
              <w:bottom w:val="nil"/>
              <w:right w:val="nil"/>
            </w:tcBorders>
            <w:shd w:val="clear" w:color="auto" w:fill="FFFFFF" w:themeFill="background1"/>
            <w:vAlign w:val="center"/>
          </w:tcPr>
          <w:p w14:paraId="3109719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biweekly</w:t>
            </w:r>
          </w:p>
        </w:tc>
        <w:tc>
          <w:tcPr>
            <w:tcW w:w="1460" w:type="dxa"/>
            <w:tcBorders>
              <w:top w:val="single" w:sz="4" w:space="0" w:color="auto"/>
              <w:left w:val="nil"/>
              <w:bottom w:val="nil"/>
              <w:right w:val="nil"/>
            </w:tcBorders>
            <w:shd w:val="clear" w:color="auto" w:fill="FFFFFF" w:themeFill="background1"/>
            <w:vAlign w:val="center"/>
          </w:tcPr>
          <w:p w14:paraId="5257CEA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Not defined</w:t>
            </w:r>
          </w:p>
        </w:tc>
      </w:tr>
      <w:tr w:rsidR="0045157D" w:rsidRPr="00257961" w14:paraId="23FAEB30" w14:textId="77777777" w:rsidTr="0045157D">
        <w:tc>
          <w:tcPr>
            <w:tcW w:w="1783" w:type="dxa"/>
            <w:tcBorders>
              <w:top w:val="nil"/>
              <w:left w:val="nil"/>
              <w:bottom w:val="single" w:sz="12" w:space="0" w:color="auto"/>
              <w:right w:val="nil"/>
            </w:tcBorders>
            <w:shd w:val="clear" w:color="auto" w:fill="FFFFFF" w:themeFill="background1"/>
            <w:vAlign w:val="center"/>
          </w:tcPr>
          <w:p w14:paraId="42043817" w14:textId="77777777" w:rsidR="0045157D" w:rsidRPr="00EE7535" w:rsidRDefault="0045157D" w:rsidP="0045157D">
            <w:pPr>
              <w:autoSpaceDE w:val="0"/>
              <w:autoSpaceDN w:val="0"/>
              <w:adjustRightInd w:val="0"/>
              <w:spacing w:before="60" w:after="60"/>
              <w:rPr>
                <w:rFonts w:ascii="Arial" w:hAnsi="Arial" w:cs="Arial"/>
                <w:b/>
                <w:bCs/>
                <w:lang w:val="en-US"/>
              </w:rPr>
            </w:pPr>
          </w:p>
        </w:tc>
        <w:tc>
          <w:tcPr>
            <w:tcW w:w="1862" w:type="dxa"/>
            <w:tcBorders>
              <w:top w:val="nil"/>
              <w:left w:val="nil"/>
              <w:bottom w:val="single" w:sz="12" w:space="0" w:color="auto"/>
              <w:right w:val="nil"/>
            </w:tcBorders>
            <w:shd w:val="clear" w:color="auto" w:fill="FFFFFF" w:themeFill="background1"/>
            <w:vAlign w:val="center"/>
          </w:tcPr>
          <w:p w14:paraId="36E8A219" w14:textId="46F1B1A1"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{"citationItems":[{"id":"ITEM-1","itemData":{"DOI":"10.1001/jama.1992.03480200058024","ISSN":"15383598","PMID":"1578593","abstract":"Objective. —To assess the efficacy of buprenorphine for short-term maintenance/detoxification. Design. —A randomized, double-blind, parallel group study comparing buprenorphine, 8 mg/d, methadone, 60 mg/d, and methadone, 20 mg/d, in a 17-week maintenance phase followed by an 8-week detoxification phase. Setting. —Outpatient facilities at the Addiction Research Center, Baltimore, Md. Patients. —One hundred sixty-two volunteers seeking treatment for opioid dependence. Intervention. —In addition to the medication, counseling using a relapse prevention model was offered but not required. Primary Outcome Measures. —Retention time in treatment, urine samples negative for opioids, and failure to maintain abstinence. Results. —Throughout the maintenance phase, retention rates were significantly greater for buprenorphine (42%) than for methadone, 20 mg/d (20%, P&lt;.04); the percentage of urine samples negative for opioids was significantly greater for buprenorphine (53%, P&lt;.001) and methadone, 60 mg/d (44%, P&lt;.04), than for methadone, 20 mg/d (29%). Failure to maintain abstinence during the manintenance phase was significantly greater for methadone, 20 mg/d, than for buprenorphine (P&lt;.03). During the detoxification phase, no differences were observed between groups with respect to urine samples negative for opioids. For the entire 25 weeks, retention rates for buprenorphine (30%, P&lt;.01) and methadone, 60 mg/d (20%, P&lt;.05), were significantly greater than for methadone, 20 mg/d (6%). All treatments were well tolerated, with similar profiles of self-reported adverse effects. The percentages of patients who received counseling did not differ between groups. Conclusions. —Buprenorphine was as effective as methadone, 60 mg/d, and both were superior to methadone, 20 mg/d, in reducing illicit opioid use and maintaining patients in treatment for 25 weeks. © 1992, American Medical Association. All rights reserved.","author":[{"dropping-particle":"","family":"Johnson","given":"Rolley E.","non-dropping-particle":"","parse-names":false,"suffix":""},{"dropping-particle":"","family":"Jaffe","given":"Jerome H.","non-dropping-particle":"","parse-names":false,"suffix":""},{"dropping-particle":"","family":"Fudala","given":"Paul J.","non-dropping-particle":"","parse-names":false,"suffix":""}],"container-title":"JAMA: The Journal of the American Medical Association","id":"ITEM-1","issued":{"date-parts":[["1992"]]},"title":"A Controlled Trial of Buprenorphine Treatment for Opioid Dependence","type":"article-journal"},"uris":["http://www.mendeley.com/documents/?uuid=b883faf9-8131-4320-b61f-890c4c783cdc"]}],"mendeley":{"formattedCitation":"(Johnson et al., 1992)","manualFormatting":"Johnson, Jaffe, &amp; Fudala, 1992","plainTextFormattedCitation":"(Johnson et al., 1992)","previouslyFormattedCitation":"(Johnson et al., 1992)"},"properties":{"noteIndex":0},"schema":"https://github.com/citation-style-language/schema/raw/master/csl-citation.json"}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Johnson, Jaffe, &amp; Fudala, 1992</w:t>
            </w:r>
            <w:r w:rsidRPr="00EE7535">
              <w:rPr>
                <w:rFonts w:ascii="Arial" w:hAnsi="Arial" w:cs="Arial"/>
                <w:lang w:val="en-US"/>
              </w:rPr>
              <w:fldChar w:fldCharType="end"/>
            </w:r>
          </w:p>
        </w:tc>
        <w:tc>
          <w:tcPr>
            <w:tcW w:w="7008" w:type="dxa"/>
            <w:tcBorders>
              <w:top w:val="nil"/>
              <w:left w:val="nil"/>
              <w:bottom w:val="single" w:sz="12" w:space="0" w:color="auto"/>
              <w:right w:val="nil"/>
            </w:tcBorders>
            <w:shd w:val="clear" w:color="auto" w:fill="FFFFFF" w:themeFill="background1"/>
            <w:vAlign w:val="center"/>
          </w:tcPr>
          <w:p w14:paraId="159F6776"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Failure rate: 2 consecutive positive UOS following 4 weeks of treatment</w:t>
            </w:r>
          </w:p>
        </w:tc>
        <w:tc>
          <w:tcPr>
            <w:tcW w:w="2552" w:type="dxa"/>
            <w:tcBorders>
              <w:top w:val="nil"/>
              <w:left w:val="nil"/>
              <w:bottom w:val="single" w:sz="12" w:space="0" w:color="auto"/>
              <w:right w:val="nil"/>
            </w:tcBorders>
            <w:shd w:val="clear" w:color="auto" w:fill="FFFFFF" w:themeFill="background1"/>
            <w:vAlign w:val="center"/>
          </w:tcPr>
          <w:p w14:paraId="1F50CD3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 (only Monday sample was considered for this endpoint)</w:t>
            </w:r>
          </w:p>
        </w:tc>
        <w:tc>
          <w:tcPr>
            <w:tcW w:w="1460" w:type="dxa"/>
            <w:tcBorders>
              <w:top w:val="nil"/>
              <w:left w:val="nil"/>
              <w:bottom w:val="single" w:sz="12" w:space="0" w:color="auto"/>
              <w:right w:val="nil"/>
            </w:tcBorders>
            <w:shd w:val="clear" w:color="auto" w:fill="FFFFFF" w:themeFill="background1"/>
            <w:vAlign w:val="center"/>
          </w:tcPr>
          <w:p w14:paraId="79DCBAE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3DAB8CAD" w14:textId="77777777" w:rsidTr="009A18EB">
        <w:tc>
          <w:tcPr>
            <w:tcW w:w="14665" w:type="dxa"/>
            <w:gridSpan w:val="5"/>
            <w:tcBorders>
              <w:top w:val="single" w:sz="12" w:space="0" w:color="auto"/>
              <w:left w:val="nil"/>
              <w:bottom w:val="nil"/>
              <w:right w:val="nil"/>
            </w:tcBorders>
            <w:shd w:val="clear" w:color="auto" w:fill="D9D9D9" w:themeFill="background1" w:themeFillShade="D9"/>
          </w:tcPr>
          <w:p w14:paraId="6C1D5DFC" w14:textId="77777777" w:rsidR="0045157D" w:rsidRPr="00EE7535" w:rsidRDefault="0045157D" w:rsidP="0045157D">
            <w:pPr>
              <w:spacing w:before="60" w:after="60"/>
              <w:jc w:val="center"/>
              <w:rPr>
                <w:rFonts w:ascii="Arial" w:hAnsi="Arial" w:cs="Arial"/>
                <w:i/>
                <w:iCs/>
                <w:lang w:val="en-US"/>
              </w:rPr>
            </w:pPr>
            <w:r w:rsidRPr="00EE7535">
              <w:rPr>
                <w:rFonts w:ascii="Arial" w:hAnsi="Arial" w:cs="Arial"/>
                <w:b/>
                <w:bCs/>
                <w:i/>
                <w:iCs/>
                <w:lang w:val="en-US"/>
              </w:rPr>
              <w:t>Reduction of regular opioid use</w:t>
            </w:r>
          </w:p>
        </w:tc>
      </w:tr>
      <w:tr w:rsidR="0045157D" w:rsidRPr="00257961" w14:paraId="5005ECE0" w14:textId="77777777" w:rsidTr="0045157D">
        <w:tc>
          <w:tcPr>
            <w:tcW w:w="1783" w:type="dxa"/>
            <w:tcBorders>
              <w:top w:val="single" w:sz="12" w:space="0" w:color="auto"/>
              <w:left w:val="nil"/>
              <w:bottom w:val="nil"/>
              <w:right w:val="nil"/>
            </w:tcBorders>
            <w:shd w:val="clear" w:color="auto" w:fill="FFFFFF" w:themeFill="background1"/>
            <w:vAlign w:val="center"/>
          </w:tcPr>
          <w:p w14:paraId="794093B3" w14:textId="77777777" w:rsidR="0045157D" w:rsidRPr="00EE7535" w:rsidRDefault="0045157D" w:rsidP="0045157D">
            <w:pPr>
              <w:spacing w:before="60" w:after="60"/>
              <w:rPr>
                <w:rFonts w:ascii="Arial" w:hAnsi="Arial" w:cs="Arial"/>
                <w:b/>
                <w:bCs/>
                <w:lang w:val="en-US"/>
              </w:rPr>
            </w:pPr>
            <w:r w:rsidRPr="00EE7535">
              <w:rPr>
                <w:rFonts w:ascii="Arial" w:hAnsi="Arial" w:cs="Arial"/>
                <w:b/>
                <w:bCs/>
                <w:lang w:val="en-US"/>
              </w:rPr>
              <w:t>Opioid use rate</w:t>
            </w:r>
          </w:p>
        </w:tc>
        <w:tc>
          <w:tcPr>
            <w:tcW w:w="1862" w:type="dxa"/>
            <w:tcBorders>
              <w:top w:val="single" w:sz="12" w:space="0" w:color="auto"/>
              <w:left w:val="nil"/>
              <w:bottom w:val="nil"/>
              <w:right w:val="nil"/>
            </w:tcBorders>
            <w:shd w:val="clear" w:color="auto" w:fill="FFFFFF" w:themeFill="background1"/>
            <w:vAlign w:val="center"/>
          </w:tcPr>
          <w:p w14:paraId="3D6F257A" w14:textId="4E989355"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{"citationItems":[{"id":"ITEM-1","itemData":{"DOI":"10.1001/jama.283.10.1303","ISSN":"00987484","PMID":"10714729","abstract":"Context: Despite evidence that methadone maintenance treatment (MMT) is effective for opioid dependence, it remains a controversial therapy because of its indefinite provision of a dependence-producing medication. Objective: To compare outcomes of patients with opioid dependence treated with MMT vs an alternative treatment, psychosocially enriched 180-day methadone-assisted detoxification. Design: Randomized controlled trial conducted from May 1995 to April 1999. Setting: Research clinic in an established drug treatment service. Patients: Of 858 volunteers screened, 179 adults with diagnosed opioid dependence were randomized into the study; 154 completed 12 weeks of follow-up. Interventions: Patients were randomized to MMT (n = 91), which required 2 hours of psychosocial therapy per week during the first 6 months; or detoxification (n = 88), which required 3 hours of psychosocial therapy per week, 14 education sessions, and 1 hour of cocaine group therapy, if appropriate, for 6 months, and 6 months of (non-methadone) aftercare services. Main Outcome Measures: Treatment retention, heroin and cocaine abstinence (by self-report and monthly urinalysis), human immunodeficiency virus (HIV) risk behaviors (Risk of AIDS Behavior scale score), and function in 5 problem areas: employment, family, psychiatric, legal, and alcohol use (Addiction Severity Index), compared by intervention group. Results: Methadone maintenance therapy resulted in greater treatment retention (median, 438.5 vs 174.0 days) and lower heroin use rates than did detoxification. Cocaine use was more closely related to study dropout in detoxification than in MMT. Methadone maintenance therapy resulted in a lower rate of drug-related (mean [SD] at 12 months, 2.17 [3.88] vs 3.73 [6.86]) but not sex-related HIV risk behaviors and in a lower severity score for legal status (mean [SD] at 12 months, 0.05 [0.13] vs 0.13 [0.19]). There were no differences between groups in employment or family functioning or alcohol use. In both groups, monthly heroin use rates were 50% or greater, but days of use per month dropped markedly from baseline. Conclusions: Our results confirm the usefulness of MMT in reducing heroin use and HIV risk behaviors. Illicit opioid use continued in both groups, but frequency was reduced. Results do not provide support for diverting resources from MMT into longterm detoxification.","author":[{"dropping-particle":"","family":"Sees","given":"Karen L.","non-dropping-particle":"","parse-names":false,"suffix":""},{"dropping-particle":"","family":"Delucchi","given":"Kevin L.","non-dropping-particle":"","parse-names":false,"suffix":""},{"dropping-particle":"","family":"Masson","given":"Carmen","non-dropping-particle":"","parse-names":false,"suffix":""},{"dropping-particle":"","family":"Rosen","given":"Amy","non-dropping-particle":"","parse-names":false,"suffix":""},{"dropping-particle":"","family":"Clark","given":"H. Westley","non-dropping-particle":"","parse-names":false,"suffix":""},{"dropping-particle":"","family":"Robillard","given":"Helen","non-dropping-particle":"","parse-names":false,"suffix":""},{"dropping-particle":"","family":"Banys","given":"Peter","non-dropping-particle":"","parse-names":false,"suffix":""},{"dropping-particle":"","family":"Hall","given":"Sharon M.","non-dropping-particle":"","parse-names":false,"suffix":""}],"container-title":"Journal of the American Medical Association","id":"ITEM-1","issued":{"date-parts":[["2000"]]},"title":"Methadone maintenance vs 180-day psychosocially enriched detoxification for treatment of opioid dependence: A randomized controlled trial","type":"article-journal"},"uris":["http://www.mendeley.com/documents/?uuid=b8fca1a9-9fe5-4644-9847-a8c936831e0d"]}],"mendeley":{"formattedCitation":"(Sees et al., 2000)","manualFormatting":"Sees et al., 2000","plainTextFormattedCitation":"(Sees et al., 2000)","previouslyFormattedCitation":"(Sees et al., 2000)"},"properties":{"noteIndex":0},"schema":"https://github.com/citation-style-language/schema/raw/master/csl-citation.json"}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Sees et al., 2000</w:t>
            </w:r>
            <w:r w:rsidRPr="00EE7535">
              <w:rPr>
                <w:rFonts w:ascii="Arial" w:hAnsi="Arial" w:cs="Arial"/>
                <w:lang w:val="en-US"/>
              </w:rPr>
              <w:fldChar w:fldCharType="end"/>
            </w:r>
            <w:r w:rsidRPr="00EE7535">
              <w:rPr>
                <w:rFonts w:ascii="Arial" w:hAnsi="Arial" w:cs="Arial"/>
                <w:lang w:val="en-US"/>
              </w:rPr>
              <w:t xml:space="preserve"> </w:t>
            </w:r>
          </w:p>
        </w:tc>
        <w:tc>
          <w:tcPr>
            <w:tcW w:w="7008" w:type="dxa"/>
            <w:tcBorders>
              <w:top w:val="single" w:sz="12" w:space="0" w:color="auto"/>
              <w:left w:val="nil"/>
              <w:bottom w:val="nil"/>
              <w:right w:val="nil"/>
            </w:tcBorders>
            <w:shd w:val="clear" w:color="auto" w:fill="FFFFFF" w:themeFill="background1"/>
            <w:vAlign w:val="center"/>
          </w:tcPr>
          <w:p w14:paraId="6BFD7F14"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Monthly proportion of positive UOS </w:t>
            </w:r>
          </w:p>
        </w:tc>
        <w:tc>
          <w:tcPr>
            <w:tcW w:w="2552" w:type="dxa"/>
            <w:tcBorders>
              <w:top w:val="single" w:sz="12" w:space="0" w:color="auto"/>
              <w:left w:val="nil"/>
              <w:bottom w:val="nil"/>
              <w:right w:val="nil"/>
            </w:tcBorders>
            <w:shd w:val="clear" w:color="auto" w:fill="FFFFFF" w:themeFill="background1"/>
            <w:vAlign w:val="center"/>
          </w:tcPr>
          <w:p w14:paraId="7701003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monthly</w:t>
            </w:r>
          </w:p>
        </w:tc>
        <w:tc>
          <w:tcPr>
            <w:tcW w:w="1460" w:type="dxa"/>
            <w:tcBorders>
              <w:top w:val="single" w:sz="12" w:space="0" w:color="auto"/>
              <w:left w:val="nil"/>
              <w:bottom w:val="nil"/>
              <w:right w:val="nil"/>
            </w:tcBorders>
            <w:shd w:val="clear" w:color="auto" w:fill="FFFFFF" w:themeFill="background1"/>
            <w:vAlign w:val="center"/>
          </w:tcPr>
          <w:p w14:paraId="7C728284"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1A52D532" w14:textId="77777777" w:rsidTr="0045157D">
        <w:tc>
          <w:tcPr>
            <w:tcW w:w="1783" w:type="dxa"/>
            <w:tcBorders>
              <w:top w:val="nil"/>
              <w:left w:val="nil"/>
              <w:bottom w:val="nil"/>
              <w:right w:val="nil"/>
            </w:tcBorders>
            <w:shd w:val="clear" w:color="auto" w:fill="FFFFFF" w:themeFill="background1"/>
            <w:vAlign w:val="center"/>
          </w:tcPr>
          <w:p w14:paraId="0E5D2F03"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27E12D34" w14:textId="2FE7E415"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{"citationItems":[{"id":"ITEM-1","itemData":{"DOI":"10.1017/S146114570700836X","ISSN":"14611457","PMID":"18205978","abstract":"This was a 6-month, randomized, flexible-dose study comparing the effects of methadone (Meth) and buprenorphine (Bup) on retention rate and substance use in a sample of 140 opioid-dependent, primarily heroin-addicted, patients who had been without opioid substitution therapy in the 4 weeks prior to the study. The major aims were to compare the efficacy of Bup and Meth in a flexible dosing regimen and to identify possible predictors of outcome. There were no major inhomogeneities between treatment groups. All patients also received standardized psychosocial interventions. Mean daily dosages after the induction phase were 44-50 mg for Meth and 9-12 mg for Bup. Results from this study indicate a favourable outcome, with an overall retention rate of 52.1% and no significant differences between treatment groups (55.3% vs. 48.4%). Substance use decreased significantly over time in both groups and was non-significantly lower in the Bup group. Predictors of outcome were length of continuous opioid use and age at onset of opioid use, although these were only significant in the Bup group. Mean dosage and other parameters were not significant predictors of outcome. Overall, the results of this study give further evidence that substitution treatment is a safe and effective treatment for drug dependence. Meth and Bup are equally effective. Duration of continuous opioid use and age at onset were found to have predictive value for negative outcome. The intensity of withdrawal symptoms showed the strongest correlation with drop-out. Future studies are warranted to further address patient profiles and outcome under different substitution regimens. Copyright © 2008 CINP.","author":[{"dropping-particle":"","family":"Soyka","given":"Michael","non-dropping-particle":"","parse-names":false,"suffix":""},{"dropping-particle":"","family":"Zingg","given":"Christina","non-dropping-particle":"","parse-names":false,"suffix":""},{"dropping-particle":"","family":"Koller","given":"Gabriele","non-dropping-particle":"","parse-names":false,"suffix":""},{"dropping-particle":"","family":"Kuefner","given":"Heinrich","non-dropping-particle":"","parse-names":false,"suffix":""}],"container-title":"International Journal of Neuropsychopharmacology","id":"ITEM-1","issued":{"date-parts":[["2008"]]},"title":"Retention rate and substance use in methadone and buprenorphine maintenance therapy and predictors of outcome: Results from a randomized study","type":"article-journal"},"uris":["http://www.mendeley.com/documents/?uuid=5675adba-5571-432c-a3b2-4e9a8c01b7c6"]}],"mendeley":{"formattedCitation":"(Soyka et al., 2008)","manualFormatting":"Soyka, Zingg, Koller, &amp; Kuefner, 2008","plainTextFormattedCitation":"(Soyka et al., 2008)","previouslyFormattedCitation":"(Soyka et al., 2008)"},"properties":{"noteIndex":0},"schema":"https://github.com/citation-style-language/schema/raw/master/csl-citation.json"}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Soyka, Zingg, Koller, &amp; Kuefner, 2008</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048FF6B1"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Monthly rates of positive UOS </w:t>
            </w:r>
          </w:p>
        </w:tc>
        <w:tc>
          <w:tcPr>
            <w:tcW w:w="2552" w:type="dxa"/>
            <w:tcBorders>
              <w:top w:val="nil"/>
              <w:left w:val="nil"/>
              <w:bottom w:val="nil"/>
              <w:right w:val="nil"/>
            </w:tcBorders>
            <w:shd w:val="clear" w:color="auto" w:fill="FFFFFF" w:themeFill="background1"/>
            <w:vAlign w:val="center"/>
          </w:tcPr>
          <w:p w14:paraId="21F78CC4"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FFFFFF" w:themeFill="background1"/>
            <w:vAlign w:val="center"/>
          </w:tcPr>
          <w:p w14:paraId="30DFF1F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12A82C4D" w14:textId="77777777" w:rsidTr="0045157D">
        <w:tc>
          <w:tcPr>
            <w:tcW w:w="1783" w:type="dxa"/>
            <w:tcBorders>
              <w:top w:val="nil"/>
              <w:left w:val="nil"/>
              <w:bottom w:val="nil"/>
              <w:right w:val="nil"/>
            </w:tcBorders>
            <w:shd w:val="clear" w:color="auto" w:fill="FFFFFF" w:themeFill="background1"/>
            <w:vAlign w:val="center"/>
          </w:tcPr>
          <w:p w14:paraId="76C99CAD"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2F8C9DEC" w14:textId="33C8F1D3"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{"citationItems":[{"id":"ITEM-1","itemData":{"DOI":"10.1001/archpsyc.63.1.102","ISSN":"0003990X","PMID":"16389204","abstract":"Context: Effective alternatives to long waiting lists for entry into methadone hydrochloride maintenance treatment are needed to reduce the complications of continuing heroin dependence and to increase methadone treatment entry. Objective: To compare the effectiveness of interim methadone maintenance with that of the usual waiting list condition in facilitating methadone treatment entry and reducing heroin and cocaine use and criminal behavior. Design: Randomized, controlled, clinical trial using 2 conditions, with treatment assignment on a 3:2 basis to interim maintenance-waiting list control. Setting: A methadone treatment program in Baltimore. Participants: A total of 319 individuals meeting the criteria for current heroin dependence and methadone maintenance treatment. Interventions: Participants were randomly assigned to either interim methadone maintenance, consisting of an individually determined methadone dose and emergency counseling only for up to 120 days, or referral to community-based methadone treatment programs. Main Outcome Measures: Entry into comprehensive methadone maintenance therapy at 4 months from baseline; self-reported days of heroin use, cocaine use, and criminal behavior; and number of urine drug test results positive for heroin and cocaine at the follow-up interview conducted at time of entry into comprehensive methadone treatment (or at 4 months from baseline for participants who did not enter regular treatment). Results: Significantly more participants assigned to the interim methadone maintenance condition entered comprehensive methadone maintenance treatment by the 120th day from baseline (75.9%) than those assigned to the waiting list control condition (20.8%) (P&lt;.001). Overall, in the past 30 days at follow-up, interim participants reported significantly fewer days of heroin use (P&lt;.001), had a significant reduction in heroin-positive drug test results (P&lt;.001), reported spending less money on drugs (P&lt;.001), and received less illegal income (P&lt;.02) than the waiting list participants. Conclusion: Interim methadone maintenance results in a substantial increase in the likelihood of entry into comprehensive treatment, and is an effective means of reducing heroin use and criminal behavior among opioid-dependent individuals awaiting entry into a comprehensive methadone treatment program. ©2006 American Medical Association. All rights reserved.","author":[{"dropping-particle":"","family":"Schwartz","given":"Robert P.","non-dropping-particle":"","parse-names":false,"suffix":""},{"dropping-particle":"","family":"Highfield","given":"David A.","non-dropping-particle":"","parse-names":false,"suffix":""},{"dropping-particle":"","family":"Jaffe","given":"Jerome H.","non-dropping-particle":"","parse-names":false,"suffix":""},{"dropping-particle":"V.","family":"Brady","given":"Joseph","non-dropping-particle":"","parse-names":false,"suffix":""},{"dropping-particle":"","family":"Butler","given":"Carol B.","non-dropping-particle":"","parse-names":false,"suffix":""},{"dropping-particle":"","family":"Rouse","given":"Charles O.","non-dropping-particle":"","parse-names":false,"suffix":""},{"dropping-particle":"","family":"Callaman","given":"Jason M.","non-dropping-particle":"","parse-names":false,"suffix":""},{"dropping-particle":"","family":"O'Grady","given":"Kevin E.","non-dropping-particle":"","parse-names":false,"suffix":""},{"dropping-particle":"","family":"Battjes","given":"Robert J.","non-dropping-particle":"","parse-names":false,"suffix":""}],"container-title":"Archives of General Psychiatry","id":"ITEM-1","issued":{"date-parts":[["2006"]]},"title":"A randomized controlled trial of interim methadone maintenance","type":"article-journal"},"uris":["http://www.mendeley.com/documents/?uuid=7b5fdcf6-477c-46d4-b596-fba9ea4e4fd1"]}],"mendeley":{"formattedCitation":"(Schwartz et al., 2006)","manualFormatting":"Schwartz et al., 2006","plainTextFormattedCitation":"(Schwartz et al., 2006)","previouslyFormattedCitation":"(Schwartz et al., 2006)"},"properties":{"noteIndex":0},"schema":"https://github.com/citation-style-language/schema/raw/master/csl-citation.json"}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Schwartz et al., 2006</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409330FD"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Number of positive UOS at 120-day follow-up</w:t>
            </w:r>
          </w:p>
        </w:tc>
        <w:tc>
          <w:tcPr>
            <w:tcW w:w="2552" w:type="dxa"/>
            <w:tcBorders>
              <w:top w:val="nil"/>
              <w:left w:val="nil"/>
              <w:bottom w:val="nil"/>
              <w:right w:val="nil"/>
            </w:tcBorders>
            <w:shd w:val="clear" w:color="auto" w:fill="FFFFFF" w:themeFill="background1"/>
            <w:vAlign w:val="center"/>
          </w:tcPr>
          <w:p w14:paraId="69CB33F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BL and 120-day follow-up</w:t>
            </w:r>
          </w:p>
        </w:tc>
        <w:tc>
          <w:tcPr>
            <w:tcW w:w="1460" w:type="dxa"/>
            <w:tcBorders>
              <w:top w:val="nil"/>
              <w:left w:val="nil"/>
              <w:bottom w:val="nil"/>
              <w:right w:val="nil"/>
            </w:tcBorders>
            <w:shd w:val="clear" w:color="auto" w:fill="FFFFFF" w:themeFill="background1"/>
            <w:vAlign w:val="center"/>
          </w:tcPr>
          <w:p w14:paraId="3395BE0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EE7535" w14:paraId="715701A4" w14:textId="77777777" w:rsidTr="0045157D">
        <w:tc>
          <w:tcPr>
            <w:tcW w:w="1783" w:type="dxa"/>
            <w:tcBorders>
              <w:top w:val="nil"/>
              <w:left w:val="nil"/>
              <w:bottom w:val="nil"/>
              <w:right w:val="nil"/>
            </w:tcBorders>
            <w:shd w:val="clear" w:color="auto" w:fill="FFFFFF" w:themeFill="background1"/>
            <w:vAlign w:val="center"/>
          </w:tcPr>
          <w:p w14:paraId="58B82EF5"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2CEE548E" w14:textId="554C9DCC" w:rsidR="0045157D" w:rsidRPr="00EE7535" w:rsidRDefault="0045157D" w:rsidP="0045157D">
            <w:pPr>
              <w:spacing w:before="60" w:after="60"/>
              <w:rPr>
                <w:rFonts w:ascii="Arial" w:hAnsi="Arial" w:cs="Arial"/>
                <w:lang w:val="de-DE"/>
              </w:rPr>
            </w:pPr>
            <w:r w:rsidRPr="00EE7535">
              <w:rPr>
                <w:rFonts w:ascii="Arial" w:hAnsi="Arial" w:cs="Arial"/>
                <w:lang w:val="en-US"/>
              </w:rPr>
              <w:fldChar w:fldCharType="begin" w:fldLock="1"/>
            </w:r>
            <w:r>
              <w:rPr>
                <w:rFonts w:ascii="Arial" w:hAnsi="Arial" w:cs="Arial"/>
                <w:lang w:val="en-US"/>
              </w:rPr>
              <w:instrText>ADDIN CSL_CITATION {"citationItems":[{"id":"ITEM-1","itemData":{"DOI":"10.1097/00004714-199602000-00010","ISSN":"02710749","PMID":"8834420","abstract":"This article reports results for patients who completed the 16-week maintenance phase of a double-blind clinical trial comparing buprenorphine (N = 43; average dose = 9.0 mg/day sublingually) with methadone (N = 43; average dose = 54 mg/day orally) in the outpatient treatment of opioid dependence. In addition to pharmacotherapy, treatment during the clinical trial included individual counseling, weekly group therapy, and on-site medical services. Patients in both medication groups showed significant and substantial improvements over time in areas of psychosocial functioning, as assessed by the Addiction Severity Index, rates of urinalysis tests positive for opioids, and self-reports of opioid withdrawal symptoms, illicit opioid use, and cocaine use. Buprenorphine and methadone produced very similar outcomes on the wide array of outcome measures assessed, and improvements for both groups were large and occurred rapidly after treatment entry. A trend toward continued improvement in opioid-positive urines over time was noted for the buprenorphine but not the methadone group. These results provide further evidence of the efficacy of buprenorphine in the treatment of opioid dependence and provide a characterization of the time course of effects for buprenorphine and methadone. In addition, these results demonstrate the benefits of drug abuse treatment, both for drug and alcohol use and in other areas of psychosocial functioning.","author":[{"dropping-particle":"","family":"Strain","given":"Eric C.","non-dropping-particle":"","parse-names":false,"suffix":""},{"dropping-particle":"","family":"Stitzer","given":"Maxine L.","non-dropping-particle":"","parse-names":false,"suffix":""},{"dropping-particle":"","family":"Liebson","given":"Ira A.","non-dropping-particle":"","parse-names":false,"suffix":""},{"dropping-particle":"","family":"Bigelow","given":"George E.","non-dropping-particle":"","parse-names":false,"suffix":""}],"container-title":"Journal of Clinical Psychopharmacology","id":"ITEM-1","issued":{"date-parts":[["1996"]]},"title":"Buprenorphine Versus Methadone in the Treatment of Opioid Dependence: Self-Reports, Urinalysis and Addiction Severity Index","type":"article-journal"},"uris":["http://www.mendeley.com/documents/?uuid=f2543a82-69dc-4e16-b200-373e0084e5ee"]}],"mendeley":{"formattedCitation":"(Eric C. Strain et al., 1996)","manualFormatting":"Strain, Stitzer, Liebson, &amp; Bigelow, 1996","plainTextFormattedCitation":"(Eric C. Strain et al., 1996)","previouslyFormattedCitation":"(Eric C. Strain et al., 1996)"},"properties":{"noteIndex":0},"schema":"https://github.com/citation-style-language/schema/raw/master/csl-citation.json"}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de-DE"/>
              </w:rPr>
              <w:t>Strain, Stitzer, Liebson, &amp; Bigelow, 1996</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4E2EA679"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Percentage of positive UOS – Overall </w:t>
            </w:r>
            <w:r w:rsidRPr="00EE7535">
              <w:rPr>
                <w:rFonts w:ascii="Arial" w:hAnsi="Arial" w:cs="Arial"/>
                <w:i/>
                <w:iCs/>
                <w:lang w:val="en-US"/>
              </w:rPr>
              <w:t>AND</w:t>
            </w:r>
            <w:r w:rsidRPr="00EE7535">
              <w:rPr>
                <w:rFonts w:ascii="Arial" w:hAnsi="Arial" w:cs="Arial"/>
                <w:lang w:val="en-US"/>
              </w:rPr>
              <w:t xml:space="preserve"> summarized in consecutive 2-week blocks</w:t>
            </w:r>
          </w:p>
        </w:tc>
        <w:tc>
          <w:tcPr>
            <w:tcW w:w="2552" w:type="dxa"/>
            <w:tcBorders>
              <w:top w:val="nil"/>
              <w:left w:val="nil"/>
              <w:bottom w:val="nil"/>
              <w:right w:val="nil"/>
            </w:tcBorders>
            <w:shd w:val="clear" w:color="auto" w:fill="FFFFFF" w:themeFill="background1"/>
            <w:vAlign w:val="center"/>
          </w:tcPr>
          <w:p w14:paraId="6EB5567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FFFFFF" w:themeFill="background1"/>
            <w:vAlign w:val="center"/>
          </w:tcPr>
          <w:p w14:paraId="3DC2B2E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EE7535" w14:paraId="7FA03CA8" w14:textId="77777777" w:rsidTr="0045157D">
        <w:tc>
          <w:tcPr>
            <w:tcW w:w="1783" w:type="dxa"/>
            <w:tcBorders>
              <w:top w:val="nil"/>
              <w:left w:val="nil"/>
              <w:bottom w:val="nil"/>
              <w:right w:val="nil"/>
            </w:tcBorders>
            <w:shd w:val="clear" w:color="auto" w:fill="FFFFFF" w:themeFill="background1"/>
            <w:vAlign w:val="center"/>
          </w:tcPr>
          <w:p w14:paraId="31E6DEB9"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00FB39A6" w14:textId="3DD7F8AB" w:rsidR="0045157D" w:rsidRPr="00EE7535" w:rsidRDefault="0045157D" w:rsidP="0045157D">
            <w:pPr>
              <w:spacing w:before="60" w:after="60"/>
              <w:rPr>
                <w:rFonts w:ascii="Arial" w:hAnsi="Arial" w:cs="Arial"/>
                <w:lang w:val="de-DE"/>
              </w:rPr>
            </w:pPr>
            <w:r w:rsidRPr="00EE7535">
              <w:rPr>
                <w:rFonts w:ascii="Arial" w:hAnsi="Arial" w:cs="Arial"/>
                <w:lang w:val="de-DE"/>
              </w:rPr>
              <w:fldChar w:fldCharType="begin" w:fldLock="1"/>
            </w:r>
            <w:r>
              <w:rPr>
                <w:rFonts w:ascii="Arial" w:hAnsi="Arial" w:cs="Arial"/>
                <w:lang w:val="de-DE"/>
              </w:rPr>
              <w:instrText>ADDIN CSL_CITATION {"citationItems":[{"id":"ITEM-1","itemData":{"DOI":"10.1001/archpsyc.1976.01770060043007","ISSN":"15383636","PMID":"779705","abstract":"This was a double-blind comparison of methadyl acetate and two dose levels of methadone hydrochloride in the maintenance of 430 street heroin addicts from 12 Veterans Administration hospitals. The starting sample consisted of 146 patients receiving low-dose methadone, 142 patients receiving high-dose methadone, and 142 patients receiving methadyl acetate. Patients were first given 30 mg of both drugs, and doses were incremented by 10 mg/week until they stabilized at methadyl acetate, 80 mg three times a week, and methadone hydrochloride, 50 mg daily or 100 mg daily. Dosage was fixed for the balance of the 40-week treatment period. Safety was evaluated by clinical and laboratory observations conducted at frequent intervals throughout the study. Relative efficacy was evaluated by illicit drug use, program retention and attendance, and global staff judgments. It is concluded that methadyl acetate is as safe a drug as methadone and that it compares favorably with highdose methadone in terms of efficacy. Both methadyl acetate and high-dose methadone appear to be better maintenance regimens than low-dose methadone under the conditions of this study. © 1976, American Medical Association. All rights reserved.","author":[{"dropping-particle":"","family":"Ling","given":"Walter","non-dropping-particle":"","parse-names":false,"suffix":""},{"dropping-particle":"","family":"Charuvastra","given":"V. Charles","non-dropping-particle":"","parse-names":false,"suffix":""},{"dropping-particle":"","family":"Kaim","given":"Samuel C.","non-dropping-particle":"","parse-names":false,"suffix":""},{"dropping-particle":"","family":"Klett","given":"C. James","non-dropping-particle":"","parse-names":false,"suffix":""}],"container-title":"Archives of General Psychiatry","id":"ITEM-1","issued":{"date-parts":[["1976"]]},"title":"Methadyl Acetate and Methadone as Maintenance Treatments for Heroin Addicts: A Veterans Administration Cooperative Study","type":"article-journal"},"uris":["http://www.mendeley.com/documents/?uuid=2638e846-8890-48cf-9dc0-1ec5023bd0df"]}],"mendeley":{"formattedCitation":"(Ling et al., 1976)","manualFormatting":"Ling, Charuvastra, Kaim, &amp; Klett, 1976","plainTextFormattedCitation":"(Ling et al., 1976)","previouslyFormattedCitation":"(Ling et al., 1976)"},"properties":{"noteIndex":0},"schema":"https://github.com/citation-style-language/schema/raw/master/csl-citation.json"}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de-DE"/>
              </w:rPr>
              <w:t>Ling, Charuvastra, Kaim, &amp; Klett, 1976</w:t>
            </w:r>
            <w:r w:rsidRPr="00EE7535">
              <w:rPr>
                <w:rFonts w:ascii="Arial" w:hAnsi="Arial" w:cs="Arial"/>
                <w:lang w:val="de-DE"/>
              </w:rPr>
              <w:fldChar w:fldCharType="end"/>
            </w:r>
          </w:p>
        </w:tc>
        <w:tc>
          <w:tcPr>
            <w:tcW w:w="7008" w:type="dxa"/>
            <w:tcBorders>
              <w:top w:val="nil"/>
              <w:left w:val="nil"/>
              <w:bottom w:val="nil"/>
              <w:right w:val="nil"/>
            </w:tcBorders>
            <w:shd w:val="clear" w:color="auto" w:fill="FFFFFF" w:themeFill="background1"/>
            <w:vAlign w:val="center"/>
          </w:tcPr>
          <w:p w14:paraId="40DF51FF" w14:textId="3C5CB2F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Index of illicit morphine use</w:t>
            </w:r>
          </w:p>
        </w:tc>
        <w:tc>
          <w:tcPr>
            <w:tcW w:w="2552" w:type="dxa"/>
            <w:tcBorders>
              <w:top w:val="nil"/>
              <w:left w:val="nil"/>
              <w:bottom w:val="nil"/>
              <w:right w:val="nil"/>
            </w:tcBorders>
            <w:shd w:val="clear" w:color="auto" w:fill="FFFFFF" w:themeFill="background1"/>
            <w:vAlign w:val="center"/>
          </w:tcPr>
          <w:p w14:paraId="5259826C"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FFFFFF" w:themeFill="background1"/>
            <w:vAlign w:val="center"/>
          </w:tcPr>
          <w:p w14:paraId="4EED45EC"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r w:rsidRPr="00EE7535">
              <w:rPr>
                <w:rFonts w:ascii="Arial" w:hAnsi="Arial" w:cs="Arial"/>
                <w:vertAlign w:val="superscript"/>
                <w:lang w:val="en-US"/>
              </w:rPr>
              <w:t>3</w:t>
            </w:r>
          </w:p>
        </w:tc>
      </w:tr>
      <w:tr w:rsidR="0045157D" w:rsidRPr="00257961" w14:paraId="4A8E0D69" w14:textId="77777777" w:rsidTr="0045157D">
        <w:tc>
          <w:tcPr>
            <w:tcW w:w="1783" w:type="dxa"/>
            <w:tcBorders>
              <w:top w:val="nil"/>
              <w:left w:val="nil"/>
              <w:bottom w:val="nil"/>
              <w:right w:val="nil"/>
            </w:tcBorders>
            <w:shd w:val="clear" w:color="auto" w:fill="FFFFFF" w:themeFill="background1"/>
            <w:vAlign w:val="center"/>
          </w:tcPr>
          <w:p w14:paraId="4143F5A3" w14:textId="77777777" w:rsidR="0045157D" w:rsidRPr="00EE7535" w:rsidRDefault="0045157D" w:rsidP="0045157D">
            <w:pPr>
              <w:spacing w:before="60" w:after="60"/>
              <w:rPr>
                <w:rFonts w:ascii="Arial" w:hAnsi="Arial" w:cs="Arial"/>
                <w:lang w:val="de-DE"/>
              </w:rPr>
            </w:pPr>
          </w:p>
        </w:tc>
        <w:tc>
          <w:tcPr>
            <w:tcW w:w="1862" w:type="dxa"/>
            <w:tcBorders>
              <w:top w:val="nil"/>
              <w:left w:val="nil"/>
              <w:bottom w:val="nil"/>
              <w:right w:val="nil"/>
            </w:tcBorders>
            <w:shd w:val="clear" w:color="auto" w:fill="FFFFFF" w:themeFill="background1"/>
            <w:vAlign w:val="center"/>
          </w:tcPr>
          <w:p w14:paraId="67334AC0" w14:textId="037E2959"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de-DE"/>
              </w:rPr>
              <w:instrText>ADDIN CSL_CITATION {"citationItems":[{"id":"ITEM-1","itemData":{"DOI":"10.1001/jama.2008.574","ISSN":"00987484","PMID":"18984887","abstract":"Context: The usual treatment for opioid-addicted youth is detoxification and counseling. Extended medication-assisted therapy may be more helpful. Objective: To evaluate the efficacy of continuing buprenorphine-naloxone for 12 weeks vs detoxification for opioid-addicted youth. Design, Setting, and Patients: Clinical trial at 6 community programs from July 2003 to December 2006 including 152 patients aged 15 to 21 years who were randomized to 12 weeks of buprenorphine-naloxone or a 14-day taper (detox). Interventions: Patients in the 12-week buprenorphine-naloxone group were prescribed up to 24 mg per day for 9 weeks and then tapered to week 12; patients in the detox group were prescribed up to 14 mg per day and then tapered to day 14. All were offered weekly individual and group counseling. Main Outcome Measure: Opioid-positive urine test result at weeks 4, 8, and 12. Results: The number of patients younger than 18 years was too small to analyze separately, but overall, patients in the detox group had higher proportions of opioid-positive urine test results at weeks 4 and 8 but not at week 12 (χ22=4.93, P=.09). At week 4, 59 detox patients had positive results (61%; 95% confidence interval [CI]=47%-75%) vs 58 12-week buprenorphine-naloxone patients (26%; 95% CI=14%-38%). At week 8, 53 detox patients had positive results (54%; 95% CI=38%-70%) vs 52 12-week buprenorphine-naloxone patients (23%; 95% CI=11%-35%). At week 12, 53 detox patients had positive results (51%; 95% CI=35%-67%) vs 49 12-week buprenorphine-naloxone patients (43%; 95% CI=29%-57%). By week 12, 16 of 78 detox patients (20.5%) remained in treatment vs 52 of 74 12-week buprenorphinenaloxone patients (70%; χ12=32.90, P&lt;.001). During weeks 1 through 12, patients in the 12-week buprenorphine-naloxone group reported less opioid use (χ12 = 18.45, P&lt;.001), less injecting (χ12=6.00, P=.01), and less nonstudy addiction treatment (χ12=25.82, P&lt;.001). High levels of opioid use occurred in both groups at follow-up. Four of 83 patients who tested negative for hepatitis C at baseline were positive for hepatitis C at week 12. Conclusions: Continuing treatment with buprenorphine-naloxone improved outcome compared with short-term detoxification. Further research is necessary to assess the efficacy and safety of longer-term treatment with buprenorphine for young individuals with opioid dependence. Trial Registration clinicaltrials.gov Identifier: NCT00078130. ©2008 American Medical Association. All rights …","author":[{"dropping-particle":"","family":"Woody","given":"George E.","non-dropping-particle":"","parse-names":false,"suffix":""},{"dropping-particle":"","family":"Poole","given":"Sabrina A.","non-dropping-particle":"","parse-names":false,"suffix":""},{"dropping-particle":"","family":"Subramaniam","given":"Geetha","non-dropping-particle":"","parse-names":false,"suffix":""},{"dropping-particle":"","family":"Dugosh","given":"Karen","non-dropping-particle":"","parse-names":false,"suffix":""},{"dropping-particle":"","family":"Bogenschutz","given":"Michael","non-dropping-particle":"","parse-names":false,"suffix":""},{"dropping-particle":"","family":"Abbott","given":"Patrick","non-dropping-particle":"","parse-names":false,"suffix":""},{"dropping-particle":"","family":"Patkar","given":"Ashwin","non-dropping-particle":"","parse-names":false,"suffix":""},{"dropping-particle":"","family":"Publicker","given":"Mark","non-dropping-particle":"","parse-names":false,"suffix":""},{"dropping-particle":"","family":"McCain","given":"Karen","non-dropping-particle":"","parse-names":false,"suffix":""},{"dropping-parti</w:instrText>
            </w:r>
            <w:r w:rsidRPr="00A57CB6">
              <w:rPr>
                <w:rFonts w:ascii="Arial" w:hAnsi="Arial" w:cs="Arial"/>
                <w:lang w:val="en-US"/>
              </w:rPr>
              <w:instrText>cle":"","family":"Potter","given":"Jennifer Sharpe","non-dropping-particle":"","parse-names":false,"suffix":""},{"dropping-particle":"","family":"Forman","given":"Robert","non-dropping-particle":"","parse-names":false,"suffix":""},{"dropping-particle":"","family":"Vetter","given":"Victoria","non-dropping-particle":"","parse-names":false,"suffix":""},{"dropping-particle":"","family":"McNicholas","given":"Laura","non-dropping-particle":"","parse-names":false,"suffix":""},{"dropping-particle":"","family":"Blaine","given":"Jack","non-dropping-particle":"","parse-names":false,"suffix":""},{"dropping-particle":"","family":"Lynch","given":"Kevin G.","non-dropping-particle":"","parse-names":false,"suffix":""},{"dropping-particle":"","family":"Fudala","given":"Paul","non-dropping-particle":"","parse-names":false,"suffix":""}],"container-title":"JAMA - Journal of the American Medical Association","id":"ITEM-1","issued":{"date-parts":[["2008"]]},"title":"Extended vs short-term buprenorphine-naloxone for treatment of opioid-addicted youth A randomized trial","type":"article-journal"},"uris":["http://www.mendeley.com/documents/?uuid=ac862572-8625-4482-82c7-3ee61ae400ef"]}],"mendeley":{"formattedCitation":"(Woody et al., 2008)","manualFormatting":"Woody et al., 2008","plainTextFormattedCitation":"(Woody et al., 2008)","previouslyFormattedCitation":"(Woody et al., 2008)"},"properties":{"noteIndex":0},"schema":"https://github.com/citation-style-language/schema/raw/master/csl-citation.json"}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Woody et al., 2008</w:t>
            </w:r>
            <w:r w:rsidRPr="00EE7535">
              <w:rPr>
                <w:rFonts w:ascii="Arial" w:hAnsi="Arial" w:cs="Arial"/>
                <w:lang w:val="de-DE"/>
              </w:rPr>
              <w:fldChar w:fldCharType="end"/>
            </w:r>
          </w:p>
        </w:tc>
        <w:tc>
          <w:tcPr>
            <w:tcW w:w="7008" w:type="dxa"/>
            <w:tcBorders>
              <w:top w:val="nil"/>
              <w:left w:val="nil"/>
              <w:bottom w:val="nil"/>
              <w:right w:val="nil"/>
            </w:tcBorders>
            <w:shd w:val="clear" w:color="auto" w:fill="FFFFFF" w:themeFill="background1"/>
            <w:vAlign w:val="center"/>
          </w:tcPr>
          <w:p w14:paraId="35C78E1A"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positive UOS at weeks 4, 8, and 12</w:t>
            </w:r>
          </w:p>
        </w:tc>
        <w:tc>
          <w:tcPr>
            <w:tcW w:w="2552" w:type="dxa"/>
            <w:tcBorders>
              <w:top w:val="nil"/>
              <w:left w:val="nil"/>
              <w:bottom w:val="nil"/>
              <w:right w:val="nil"/>
            </w:tcBorders>
            <w:shd w:val="clear" w:color="auto" w:fill="FFFFFF" w:themeFill="background1"/>
            <w:vAlign w:val="center"/>
          </w:tcPr>
          <w:p w14:paraId="43A359EE"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weeks 4, 8, 12</w:t>
            </w:r>
          </w:p>
        </w:tc>
        <w:tc>
          <w:tcPr>
            <w:tcW w:w="1460" w:type="dxa"/>
            <w:tcBorders>
              <w:top w:val="nil"/>
              <w:left w:val="nil"/>
              <w:bottom w:val="nil"/>
              <w:right w:val="nil"/>
            </w:tcBorders>
            <w:shd w:val="clear" w:color="auto" w:fill="FFFFFF" w:themeFill="background1"/>
            <w:vAlign w:val="center"/>
          </w:tcPr>
          <w:p w14:paraId="6CBDDB2C"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Imputed</w:t>
            </w:r>
            <w:r w:rsidRPr="00EE7535">
              <w:rPr>
                <w:rFonts w:ascii="Arial" w:hAnsi="Arial" w:cs="Arial"/>
                <w:vertAlign w:val="superscript"/>
                <w:lang w:val="en-US"/>
              </w:rPr>
              <w:t>4</w:t>
            </w:r>
          </w:p>
        </w:tc>
      </w:tr>
      <w:tr w:rsidR="0045157D" w:rsidRPr="00257961" w14:paraId="73FFE9B4" w14:textId="77777777" w:rsidTr="0045157D">
        <w:tc>
          <w:tcPr>
            <w:tcW w:w="1783" w:type="dxa"/>
            <w:tcBorders>
              <w:top w:val="nil"/>
              <w:left w:val="nil"/>
              <w:bottom w:val="nil"/>
              <w:right w:val="nil"/>
            </w:tcBorders>
            <w:shd w:val="clear" w:color="auto" w:fill="FFFFFF" w:themeFill="background1"/>
            <w:vAlign w:val="center"/>
          </w:tcPr>
          <w:p w14:paraId="46A55AAC"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5094570B" w14:textId="05B3BFE3"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{"citationItems":[{"id":"ITEM-1","itemData":{"DOI":"10.1001/jama.277.24.1945","ISSN":"00987484","PMID":"9200635","abstract":"Objective. - To compare the clinical efficacy of different doses of levomethadyl acetate hydrochloride (known as LAAM) in the treatment of opioid dependence. Design. - A randomized controlled, double-blind, parallel group, 17-week study. Setting. - Outpatient facilities at Johns Hopkins University Bayview Medical Center, Baltimore, Md. Patients. - Opioid-dependent volunteers (N=180) applying to a treatment-research clinic. Intervention. - Thrice-weekly (Monday/Wednesday/Friday) oral LAAM dose conditions of 25/25/35 mg, 50/50/70 mg, and 100/100/140 mg and nonmandatory counseling. Main Outcome Measures. - Retention in treatment, self-reported heroin use, and opioid- positive urine specimens. Results. - Retention was independent of subjects' sex and dose. Self-reported heroin use decreased in a dose-related manner. At final assessment, patients in the high-dose condition reported using heroin 2.5 of 30 days as compared with 4.1 or 6.3 days for patients in the medium- dose and low-dose conditions, respectively (high dose vs low dose, P&lt;.05); urinalysis results were similarly dose related. Overall, 20 (34%) of 59 patients in the high-dose condition remained opioid-abstinent for 4 consecutive weeks, as compared with 8 (14%) of 59 in the medium-dose and 7 (11%) of 62 in the low-dose conditions (P&lt;.01). Self-report and urinalysis data are consistent with a greater than 90% reduction in illicit opioid use by the high-dose group relative to pretreatment levels. Conclusion. - Opioid substitution treatment with LAAM substantially reduces illicit opioid use. The clinical efficacy of LAAM is positively related to dose.","author":[{"dropping-particle":"","family":"Eissenberg","given":"Thomas","non-dropping-particle":"","parse-names":false,"suffix":""},{"dropping-particle":"","family":"Bigelow","given":"George E.","non-dropping-particle":"","parse-names":false,"suffix":""},{"dropping-particle":"","family":"Strain","given":"Eric C.","non-dropping-particle":"","parse-names":false,"suffix":""},{"dropping-particle":"","family":"Walsh","given":"Sharon L.","non-dropping-particle":"","parse-names":false,"suffix":""},{"dropping-particle":"","family":"Brooner","given":"Robert K.","non-dropping-particle":"","parse-names":false,"suffix":""},{"dropping-particle":"","family":"Stitzer","given":"Maxine L.","non-dropping-particle":"","parse-names":false,"suffix":""},{"dropping-particle":"","family":"Johnson","given":"Rolley E.","non-dropping-particle":"","parse-names":false,"suffix":""}],"container-title":"Journal of the American Medical Association","id":"ITEM-1","issued":{"date-parts":[["1997"]]},"title":"Dose-related efficacy of levomethadyl acetate for treatment of opioid dependence: A randomized clinical trial","type":"article-journal"},"uris":["http://www.mendeley.com/documents/?uuid=e38996b9-11ba-45fd-b636-e44cf3f84763"]}],"mendeley":{"formattedCitation":"(Eissenberg et al., 1997)","manualFormatting":"Eissenberg et al., 1997","plainTextFormattedCitation":"(Eissenberg et al., 1997)","previouslyFormattedCitation":"(Eissenberg et al., 1997)"},"properties":{"noteIndex":0},"schema":"https://github.com/citation-style-language/schema/raw/master/csl-citation.json"}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Eissenberg et al., 1997</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65DC23AD" w14:textId="132AA0F2" w:rsidR="0045157D" w:rsidRPr="0048203F"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Weekly percentage of positive UOS for patients who remained in treatment through week </w:t>
            </w:r>
            <w:r w:rsidRPr="0048203F">
              <w:rPr>
                <w:rFonts w:ascii="Arial" w:hAnsi="Arial" w:cs="Arial"/>
                <w:strike/>
                <w:color w:val="FF0000"/>
                <w:lang w:val="en-US"/>
                <w:rPrChange w:id="27" w:author="Gabriel Odom" w:date="2022-02-02T10:51:00Z">
                  <w:rPr>
                    <w:rFonts w:ascii="Arial" w:hAnsi="Arial" w:cs="Arial"/>
                    <w:lang w:val="en-US"/>
                  </w:rPr>
                </w:rPrChange>
              </w:rPr>
              <w:t>17</w:t>
            </w:r>
            <w:ins w:id="28" w:author="Gabriel Odom" w:date="2022-02-02T10:51:00Z">
              <w:r w:rsidR="0048203F">
                <w:rPr>
                  <w:rFonts w:ascii="Arial" w:hAnsi="Arial" w:cs="Arial"/>
                  <w:lang w:val="en-US"/>
                </w:rPr>
                <w:t>11</w:t>
              </w:r>
            </w:ins>
          </w:p>
        </w:tc>
        <w:tc>
          <w:tcPr>
            <w:tcW w:w="2552" w:type="dxa"/>
            <w:tcBorders>
              <w:top w:val="nil"/>
              <w:left w:val="nil"/>
              <w:bottom w:val="nil"/>
              <w:right w:val="nil"/>
            </w:tcBorders>
            <w:shd w:val="clear" w:color="auto" w:fill="FFFFFF" w:themeFill="background1"/>
            <w:vAlign w:val="center"/>
          </w:tcPr>
          <w:p w14:paraId="4951862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FFFFFF" w:themeFill="background1"/>
            <w:vAlign w:val="center"/>
          </w:tcPr>
          <w:p w14:paraId="57946BF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Imputed</w:t>
            </w:r>
            <w:r w:rsidRPr="00EE7535">
              <w:rPr>
                <w:rFonts w:ascii="Arial" w:hAnsi="Arial" w:cs="Arial"/>
                <w:vertAlign w:val="superscript"/>
                <w:lang w:val="en-US"/>
              </w:rPr>
              <w:t>5</w:t>
            </w:r>
          </w:p>
        </w:tc>
      </w:tr>
      <w:tr w:rsidR="0045157D" w:rsidRPr="00EE7535" w14:paraId="162996A3" w14:textId="77777777" w:rsidTr="0045157D">
        <w:tc>
          <w:tcPr>
            <w:tcW w:w="1783" w:type="dxa"/>
            <w:tcBorders>
              <w:top w:val="nil"/>
              <w:left w:val="nil"/>
              <w:bottom w:val="nil"/>
              <w:right w:val="nil"/>
            </w:tcBorders>
            <w:shd w:val="clear" w:color="auto" w:fill="FFFFFF" w:themeFill="background1"/>
            <w:vAlign w:val="center"/>
          </w:tcPr>
          <w:p w14:paraId="3BB596F3"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406CCC28" w14:textId="11FB97CE" w:rsidR="0045157D" w:rsidRPr="00EE7535" w:rsidRDefault="0045157D" w:rsidP="0045157D">
            <w:pPr>
              <w:spacing w:before="60" w:after="60"/>
              <w:rPr>
                <w:rFonts w:ascii="Arial" w:hAnsi="Arial" w:cs="Arial"/>
                <w:lang w:val="de-DE"/>
              </w:rPr>
            </w:pPr>
            <w:r w:rsidRPr="00EE7535">
              <w:rPr>
                <w:rFonts w:ascii="Arial" w:hAnsi="Arial" w:cs="Arial"/>
                <w:lang w:val="en-US"/>
              </w:rPr>
              <w:fldChar w:fldCharType="begin" w:fldLock="1"/>
            </w:r>
            <w:r>
              <w:rPr>
                <w:rFonts w:ascii="Arial" w:hAnsi="Arial" w:cs="Arial"/>
                <w:lang w:val="en-US"/>
              </w:rPr>
              <w:instrText>ADDIN CSL_CITATION {"citationItems":[{"id":"ITEM-1","itemData":{"DOI":"10.7326/0003-4819-119-1-199307010-00004","ISSN":"00034819","PMID":"8498759","abstract":"Objective: To compare the dose effectiveness of low to moderate doses of methadone in a sample of a contemporary population of opioid abusers, because the optimal dosing of methadone in the treatment of opioid dependence remains an issue. Design: A randomized, double-blind, placebo-controlled study. Setting: A methadone treatment research clinic. Patients: Participants (n = 247) were opioid-dependent patients with a high rate of cocaine use. Intervention: All participants were initially treated with active methadone for a minimum of 5 weeks and then received 15 weeks of stable dosing at 50, 20, or 0 mg per day. Individual counseling and group therapy were included. Measurements: Treatment retention and illicit drug use as determined by intensive urine monitoring. Results: Retention was better for patients who remained on active medication. By treatment week 20, retention was 52.4% for the 50-mg, 41.5% for the 20-mg, and 21.0% for the 0-mg group (50 versus 0 and 20 versus 0, P &lt; 0.05; 50 versus 20, P &gt; 0.05). Only the 50-mg treatment group had a reduced rate of opioid-positive urine samples (56.4% versus 67.6% and 73.6% for the 20-mg and 0-mg groups, respectively; P &lt; 0.05) and cocaine- positive urine samples (52.6% versus 62.4% and 67.1% for the 20- and 0-mg groups, respectively; P &lt; 0.05). Conclusions: There is a dose-response effect for methadone treatment. Doses as low as 20 mg may improve retention but are inadequate for suppressing illicit drug use.","author":[{"dropping-particle":"","family":"Strain","given":"E. C.","non-dropping-particle":"","parse-names":false,"suffix":""},{"dropping-particle":"","family":"Stitzer","given":"M. L.","non-dropping-particle":"","parse-names":false,"suffix":""},{"dropping-particle":"","family":"Liebson","given":"I. A.","non-dropping-particle":"","parse-names":false,"suffix":""},{"dropping-particle":"","family":"Bigelow","given":"G. E.","non-dropping-particle":"","parse-names":false,"suffix":""}],"container-title":"Annals of Internal Medicine","id":"ITEM-1","issued":{"date-parts":[["1993"]]},"title":"Dose-response effects of methadone in the treatment of opioid dependence","type":"article-journal"},"uris":["http://www.mendeley.com/documents/?uuid=d10689d2-f1a1-463b-8c95-83e7b91135c6"]}],"mendeley":{"formattedCitation":"(E. C. Strain et al., 1993)","manualFormatting":"Strain, Stitzer, Liebson, &amp; Bigelow, 1993","plainTextFormattedCitation":"(E. C. Strain et al., 1993)","previouslyFormattedCitation":"(E. C. Strain et al., 1993)"},"properties":{"noteIndex":0},"schema":"https://github.com/citation-style-language/schema/raw/master/csl-citation.json"}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de-DE"/>
              </w:rPr>
              <w:t>Strain, Stitzer, Liebson, &amp; Bigelow, 1993</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28E0F93E"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Rate of positive UOS through the end of the stable dosing period</w:t>
            </w:r>
          </w:p>
        </w:tc>
        <w:tc>
          <w:tcPr>
            <w:tcW w:w="2552" w:type="dxa"/>
            <w:tcBorders>
              <w:top w:val="nil"/>
              <w:left w:val="nil"/>
              <w:bottom w:val="nil"/>
              <w:right w:val="nil"/>
            </w:tcBorders>
            <w:shd w:val="clear" w:color="auto" w:fill="FFFFFF" w:themeFill="background1"/>
            <w:vAlign w:val="center"/>
          </w:tcPr>
          <w:p w14:paraId="59C689C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FFFFFF" w:themeFill="background1"/>
            <w:vAlign w:val="center"/>
          </w:tcPr>
          <w:p w14:paraId="30A0715C"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Not defined</w:t>
            </w:r>
          </w:p>
        </w:tc>
      </w:tr>
      <w:tr w:rsidR="0045157D" w:rsidRPr="00EE7535" w14:paraId="41A47243" w14:textId="77777777" w:rsidTr="0045157D">
        <w:tc>
          <w:tcPr>
            <w:tcW w:w="1783" w:type="dxa"/>
            <w:tcBorders>
              <w:top w:val="nil"/>
              <w:left w:val="nil"/>
              <w:bottom w:val="nil"/>
              <w:right w:val="nil"/>
            </w:tcBorders>
            <w:shd w:val="clear" w:color="auto" w:fill="FFFFFF" w:themeFill="background1"/>
            <w:vAlign w:val="center"/>
          </w:tcPr>
          <w:p w14:paraId="5484B83D"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029CF1E0" w14:textId="3B375FA7"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{"citationItems":[{"id":"ITEM-1","itemData":{"DOI":"10.1001/jama.1972.03200060039005","ISSN":"15383598","PMID":"5067346","abstract":"In a comparison of methadone hydrochloride and levomethadyl acetate (I-alpha-acetylmethadol), 20 male, opiate-dependent subjects were assigned at random to either regimen. Methadone-treated subjects received methadone hydrochloride, 100 mg daily. Levomethadyl patients received doses on Monday, Wednesday, and Friday only. Four received low doses (30 to 50 mg), and six received high doses (80 mg). Both regimens were well tolerated. At six months, eight of ten methadone-treated patients and eight of nine levomethadyl-treated patients were undergoing treatment. In patient acceptance, withdrawal symptoms, response to heroin challenges, and number of positive results for urine tests measured for morphine, the two groups were equivalent. Levomethadyl acetate, 80 mg administered three times per week, is equivalent to daily administration of 100 mg of methadone hydrochloride. Large-scale clinical trials of levomethadyl acetate are suggested. © 1972, American Medical Association. All rights reserved.","author":[{"dropping-particle":"","family":"Zaks","given":"Arthur","non-dropping-particle":"","parse-names":false,"suffix":""},{"dropping-particle":"","family":"Fink","given":"Max","non-dropping-particle":"","parse-names":false,"suffix":""},{"dropping-particle":"","family":"Freedman","given":"Alfred M.","non-dropping-particle":"","parse-names":false,"suffix":""}],"container-title":"JAMA: The Journal of the American Medical Association","id":"ITEM-1","issued":{"date-parts":[["1972"]]},"title":"Levomethadyl in Maintenance Treatment of Opiate Dependence","type":"article-journal"},"uris":["http://www.mendeley.com/documents/?uuid=9125586e-8e90-4bbd-b8e5-93bf5f1c8d05"]}],"mendeley":{"formattedCitation":"(Zaks et al., 1972)","manualFormatting":"Zaks, Fink, &amp; Freedman, 1972","plainTextFormattedCitation":"(Zaks et al., 1972)","previouslyFormattedCitation":"(Zaks et al., 1972)"},"properties":{"noteIndex":0},"schema":"https://github.com/citation-style-language/schema/raw/master/csl-citation.json"}</w:instrText>
            </w:r>
            <w:r w:rsidRPr="00EE7535">
              <w:rPr>
                <w:rFonts w:ascii="Arial" w:hAnsi="Arial" w:cs="Arial"/>
                <w:lang w:val="en-US"/>
              </w:rPr>
              <w:fldChar w:fldCharType="separate"/>
            </w:r>
            <w:r w:rsidRPr="00A57CB6">
              <w:rPr>
                <w:rFonts w:ascii="Arial" w:hAnsi="Arial" w:cs="Arial"/>
                <w:noProof/>
                <w:lang w:val="en-US"/>
              </w:rPr>
              <w:t>Zaks, Fink, &amp; Freedman, 1972</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59F7DF90"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Number of positive UOS</w:t>
            </w:r>
          </w:p>
        </w:tc>
        <w:tc>
          <w:tcPr>
            <w:tcW w:w="2552" w:type="dxa"/>
            <w:tcBorders>
              <w:top w:val="nil"/>
              <w:left w:val="nil"/>
              <w:bottom w:val="nil"/>
              <w:right w:val="nil"/>
            </w:tcBorders>
            <w:shd w:val="clear" w:color="auto" w:fill="FFFFFF" w:themeFill="background1"/>
            <w:vAlign w:val="center"/>
          </w:tcPr>
          <w:p w14:paraId="1548723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2x/week</w:t>
            </w:r>
          </w:p>
        </w:tc>
        <w:tc>
          <w:tcPr>
            <w:tcW w:w="1460" w:type="dxa"/>
            <w:tcBorders>
              <w:top w:val="nil"/>
              <w:left w:val="nil"/>
              <w:bottom w:val="nil"/>
              <w:right w:val="nil"/>
            </w:tcBorders>
            <w:shd w:val="clear" w:color="auto" w:fill="FFFFFF" w:themeFill="background1"/>
            <w:vAlign w:val="center"/>
          </w:tcPr>
          <w:p w14:paraId="17520C0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Not defined</w:t>
            </w:r>
          </w:p>
        </w:tc>
      </w:tr>
      <w:tr w:rsidR="0045157D" w:rsidRPr="00257961" w14:paraId="58888641" w14:textId="77777777" w:rsidTr="0045157D">
        <w:tc>
          <w:tcPr>
            <w:tcW w:w="1783" w:type="dxa"/>
            <w:tcBorders>
              <w:top w:val="nil"/>
              <w:left w:val="nil"/>
              <w:bottom w:val="nil"/>
              <w:right w:val="nil"/>
            </w:tcBorders>
            <w:shd w:val="clear" w:color="auto" w:fill="FFFFFF" w:themeFill="background1"/>
            <w:vAlign w:val="center"/>
          </w:tcPr>
          <w:p w14:paraId="5CC048A2"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57AF55F4" w14:textId="4ABED1B7"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{"citationItems":[{"id":"ITEM-1","itemData":{"DOI":"10.1001/jama.281.11.1000","ISSN":"00987484","PMID":"10086434","abstract":"Context: Methadone hydrochloride treatment is the most common pharmacological intervention for opioid dependence, and recent interest has focused on expanding methadone treatment availability beyond traditional specially licensed clinics. However, despite recommendations regarding effective dosing of methadone, controlled clinical trials of higher-dose methadone have not been conducted. Objective: To compare the relative clinical efficacy of moderate- vs high-dose methadone in the treatment of opioid dependence. Design: A 40-week randomized, double-blind clinical trial starting in June 1992 and ending in October 1995. Setting: Outpatient substance abuse treatment research clinic at the Johns Hopkins University Bayview Campus, Baltimore, Md. Participants: One hundred ninety-two eligible clinic patients. Intervention: Daily oral methadone hydrochloride in the dose range of 40 to 50 mg (n = 97) or 80 to 100 mg (n = 95), with concurrent substance abuse counseling. Main Outcome Measures: Opioid-positive urinalysis results and retention in treatment. Results: By intent-to-treat analysis, through week 30 patients in the high-dose group had significantly lower rates of opioid-positive urine samples compared with patients in the moderate-dose group (53.0% [95% confidence interval {CI}, 46.9%-59.2%] vs 61.9% [95% CI, 55.9%-68.0%]; P = .047). These differences persisted during withdrawal from methadone. Through day 210 no significant difference was evident between dose groups in treatment retention (high-dose group mean retention, 159 days; moderate-dose group mean retention, 157 days). Nineteen (33%) of 57 patients in the high-dose group and 11 (20%) of 54 patients in the moderate-dose group completed detoxification. Conclusions: Both moderate- and high-dose methadone treatment resulted in decreased illicit opioid use during methadone maintenance and detoxification. The high-dose group had significantly greater decreases in illicit opiod use.","author":[{"dropping-particle":"","family":"Strain","given":"Eric C.","non-dropping-particle":"","parse-names":false,"suffix":""},{"dropping-particle":"","family":"Bigelow","given":"George E.","non-dropping-particle":"","parse-names":false,"suffix":""},{"dropping-particle":"","family":"Liebson","given":"Ira A.","non-dropping-particle":"","parse-names":false,"suffix":""},{"dropping-particle":"","family":"Stitzer","given":"Maxine L.","non-dropping-particle":"","parse-names":false,"suffix":""}],"container-title":"Journal of the American Medical Association","id":"ITEM-1","issued":{"date-parts":[["1999"]]},"title":"Moderate- vs high-dose methadone in the treatment of opioid dependence: A randomized trial","type":"article-journal"},"uris":["http://www.mendeley.com/documents/?uuid=4cb54ddf-da94-46a9-b4c7-1946e6027de7"]}],"mendeley":{"formattedCitation":"(Eric C. Strain et al., 1999)","manualFormatting":"Strain, Bigelow, Liebson, &amp; Stitzer, 1999","plainTextFormattedCitation":"(Eric C. Strain et al., 1999)","previouslyFormattedCitation":"(Eric C. Strain et al., 1999)"},"properties":{"noteIndex":0},"schema":"https://github.com/citation-style-language/schema/raw/master/csl-citation.json"}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Strain, Bigelow, Liebson, &amp; Stitzer, 1999</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7C814914"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1) Intent-to-treat analysis: Overall rate of positive UOS; 2) Retained sample: Three-weekly rate of positive UOS for patients who remained in treatment to the end of the stable dosing phase</w:t>
            </w:r>
          </w:p>
        </w:tc>
        <w:tc>
          <w:tcPr>
            <w:tcW w:w="2552" w:type="dxa"/>
            <w:tcBorders>
              <w:top w:val="nil"/>
              <w:left w:val="nil"/>
              <w:bottom w:val="nil"/>
              <w:right w:val="nil"/>
            </w:tcBorders>
            <w:shd w:val="clear" w:color="auto" w:fill="FFFFFF" w:themeFill="background1"/>
            <w:vAlign w:val="center"/>
          </w:tcPr>
          <w:p w14:paraId="06DD837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2x/week</w:t>
            </w:r>
          </w:p>
        </w:tc>
        <w:tc>
          <w:tcPr>
            <w:tcW w:w="1460" w:type="dxa"/>
            <w:tcBorders>
              <w:top w:val="nil"/>
              <w:left w:val="nil"/>
              <w:bottom w:val="nil"/>
              <w:right w:val="nil"/>
            </w:tcBorders>
            <w:shd w:val="clear" w:color="auto" w:fill="FFFFFF" w:themeFill="background1"/>
            <w:vAlign w:val="center"/>
          </w:tcPr>
          <w:p w14:paraId="7B0A6318"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270C882F" w14:textId="77777777" w:rsidTr="0045157D">
        <w:tc>
          <w:tcPr>
            <w:tcW w:w="1783" w:type="dxa"/>
            <w:tcBorders>
              <w:top w:val="nil"/>
              <w:left w:val="nil"/>
              <w:bottom w:val="nil"/>
              <w:right w:val="nil"/>
            </w:tcBorders>
            <w:shd w:val="clear" w:color="auto" w:fill="FFFFFF" w:themeFill="background1"/>
            <w:vAlign w:val="center"/>
          </w:tcPr>
          <w:p w14:paraId="0893533E"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16ED2D05" w14:textId="76E32548"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{"citationItems":[{"id":"ITEM-1","itemData":{"DOI":"10.1016/S0376-8716(00)00163-0","ISSN":"03768716","PMID":"11173173","abstract":"This study compared the safety and efficacy of sublingual buprenorphine tablets with oral methadone in a population of opioid-dependent individuals in a double-blind, randomized, 6-week trial using a flexible dosing procedure. Fifty-eight patients seeking treatment for opioid dependence were recruited in three outpatient facilities and randomly assigned to substitution with buprenorphine or methadone. The retention rate was significantly better in the methadone maintained group (90 vs. 56%; P &lt; 0.001). Subjects completing the study in both the treatment groups had similar proportions of opioid positive urine samples (buprenorphine 62%; methadone 59%) and positive urine specimens, as well as mean heroin craving scores decreased significantly over time (P = 0.035 and P &lt; 0.001). The proportion of cocaine-positive toxicology results did not differ between groups. At week six mean stabilization doses were 10.5 mg per day for the sublingual buprenorphine tablet, and 69.8 mg per day for methadone, respectively. Patient performance during maintenance was similar in both the groups. The high attrition rate in the buprenorphine group during the induction phase might reflect inadequate induction doses. Thus, buprenorphine is a viable alternative for methadone in short-term maintenance treatment for heroin dependence if treatment induction is done with adequate dosages. © 2001 Elsevier Science Ireland Ltd.","author":[{"dropping-particle":"","family":"Petitjean","given":"Sylvie","non-dropping-particle":"","parse-names":false,"suffix":""},{"dropping-particle":"","family":"Stohler","given":"Rudolf","non-dropping-particle":"","parse-names":false,"suffix":""},{"dropping-particle":"","family":"Déglon","given":"Jean Jacques","non-dropping-particle":"","parse-names":false,"suffix":""},{"dropping-particle":"","family":"Livoti","given":"Santino","non-dropping-particle":"","parse-names":false,"suffix":""},{"dropping-particle":"","family":"Waldvogel","given":"Doris","non-dropping-particle":"","parse-names":false,"suffix":""},{"dropping-particle":"","family":"Uehlinger","given":"Claude","non-dropping-particle":"","parse-names":false,"suffix":""},{"dropping-particle":"","family":"Ladewig","given":"Dieter","non-dropping-particle":"","parse-names":false,"suffix":""}],"container-title":"Drug and Alcohol Dependence","id":"ITEM-1","issued":{"date-parts":[["2001"]]},"title":"Double-blind randomized trial of buprenorphine and methadone in opiate dependence","type":"article-journal"},"uris":["http://www.mendeley.com/documents/?uuid=61273383-c59f-4db5-80e4-2dbdeb9794d8"]}],"mendeley":{"formattedCitation":"(Petitjean et al., 2001)","manualFormatting":"Petitjean et al., 2001","plainTextFormattedCitation":"(Petitjean et al., 2001)","previouslyFormattedCitation":"(Petitjean et al., 2001)"},"properties":{"noteIndex":0},"schema":"https://github.com/citation-style-language/schema/raw/master/csl-citation.json"}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Petitjean et al., 2001</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23E4D4D6"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Weekly proportion of positive UOS (intent-to-treat and completer analysis)</w:t>
            </w:r>
          </w:p>
        </w:tc>
        <w:tc>
          <w:tcPr>
            <w:tcW w:w="2552" w:type="dxa"/>
            <w:tcBorders>
              <w:top w:val="nil"/>
              <w:left w:val="nil"/>
              <w:bottom w:val="nil"/>
              <w:right w:val="nil"/>
            </w:tcBorders>
            <w:shd w:val="clear" w:color="auto" w:fill="FFFFFF" w:themeFill="background1"/>
            <w:vAlign w:val="center"/>
          </w:tcPr>
          <w:p w14:paraId="1CC5DC2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FFFFFF" w:themeFill="background1"/>
            <w:vAlign w:val="center"/>
          </w:tcPr>
          <w:p w14:paraId="6D9C7A4B"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EE7535" w14:paraId="4949314F" w14:textId="77777777" w:rsidTr="0045157D">
        <w:tc>
          <w:tcPr>
            <w:tcW w:w="1783" w:type="dxa"/>
            <w:tcBorders>
              <w:top w:val="nil"/>
              <w:left w:val="nil"/>
              <w:bottom w:val="nil"/>
              <w:right w:val="nil"/>
            </w:tcBorders>
            <w:shd w:val="clear" w:color="auto" w:fill="auto"/>
            <w:vAlign w:val="center"/>
          </w:tcPr>
          <w:p w14:paraId="26D12D25"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41BDB584" w14:textId="2F872729"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{"citationItems":[{"id":"ITEM-1","itemData":{"DOI":"10.1016/0006-3223(94)91240-8","ISSN":"00063223","PMID":"8080893","abstract":"The efficacy of Naltrexone in preventing reabuse of heroin among heroin addicts in Israel was studied in a double-blind, controlled design. Naltrexone (or placebo) treatment was given as part of a general treatment plan that continued for 12 weeks. Thirty-two addicts who successfully completed a detoxification program and met research criteria, were included in the study. Fifty milligrams of Naltrexone were taken orally three times a week (25 mg twice a week for the first 2 weeks). The follow-up procedure included an interview, urine tests, and screening for possible adverse effects. In addition, social and psychological parameters were evaluated. Fewer heroin-positive urine tests were found the Naltrexone group than in the placebo group. Throughout the entire study, the number of drug-free patients in the Naltrexone group was higher than in the placebo group. The Naltrexone group showed a significant improvement in most psychological parameters as compared with the placebo group. No differences were found in compliance or ratio of adverse effects between the Naltrexone and placebo groups. The concept \"heroin abuse load\" based on daily heroin consumption and duration of addiction enabled us to predict which addicts would complete the treatment program. The results suggest that heroin addicts in Israel may benefit from treatment with Naltrexone. © 1994.","author":[{"dropping-particle":"","family":"Shufman","given":"Emi N.","non-dropping-particle":"","parse-names":false,"suffix":""},{"dropping-particle":"","family":"Porat","given":"Shai","non-dropping-particle":"","parse-names":false,"suffix":""},{"dropping-particle":"","family":"Witztum","given":"Eliezer","non-dropping-particle":"","parse-names":false,"suffix":""},{"dropping-particle":"","family":"Gandacu","given":"Dan","non-dropping-particle":"","parse-names":false,"suffix":""},{"dropping-particle":"","family":"Bar-Hamburger","given":"Rachel","non-dropping-particle":"","parse-names":false,"suffix":""},{"dropping-particle":"","family":"Ginath","given":"Yigal","non-dropping-particle":"","parse-names":false,"suffix":""}],"container-title":"Biological Psychiatry","id":"ITEM-1","issued":{"date-parts":[["1994"]]},"title":"The efficacy of naltrexone in preventing reabuse of heroin after detoxification","type":"article-journal"},"uris":["http://www.mendeley.com/documents/?uuid=4753f56d-6ab0-4126-81a5-35a7bf058d4b"]}],"mendeley":{"formattedCitation":"(Shufman et al., 1994)","manualFormatting":"Shufman et al., 1994","plainTextFormattedCitation":"(Shufman et al., 1994)","previouslyFormattedCitation":"(Shufman et al., 1994)"},"properties":{"noteIndex":0},"schema":"https://github.com/citation-style-language/schema/raw/master/csl-citation.json"}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Shufman et al., 1994</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25E950F6"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positive UOS</w:t>
            </w:r>
          </w:p>
        </w:tc>
        <w:tc>
          <w:tcPr>
            <w:tcW w:w="2552" w:type="dxa"/>
            <w:tcBorders>
              <w:top w:val="nil"/>
              <w:left w:val="nil"/>
              <w:bottom w:val="nil"/>
              <w:right w:val="nil"/>
            </w:tcBorders>
            <w:shd w:val="clear" w:color="auto" w:fill="auto"/>
            <w:vAlign w:val="center"/>
          </w:tcPr>
          <w:p w14:paraId="02D3B634"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auto"/>
            <w:vAlign w:val="center"/>
          </w:tcPr>
          <w:p w14:paraId="0F018B4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w:t>
            </w:r>
            <w:r w:rsidRPr="00EE7535">
              <w:rPr>
                <w:rFonts w:ascii="Arial" w:hAnsi="Arial" w:cs="Arial"/>
                <w:vertAlign w:val="superscript"/>
                <w:lang w:val="en-US"/>
              </w:rPr>
              <w:t>1</w:t>
            </w:r>
          </w:p>
        </w:tc>
      </w:tr>
      <w:tr w:rsidR="0045157D" w:rsidRPr="00257961" w14:paraId="49FF3CED" w14:textId="77777777" w:rsidTr="0045157D">
        <w:tc>
          <w:tcPr>
            <w:tcW w:w="1783" w:type="dxa"/>
            <w:tcBorders>
              <w:top w:val="nil"/>
              <w:left w:val="nil"/>
              <w:bottom w:val="nil"/>
              <w:right w:val="nil"/>
            </w:tcBorders>
            <w:shd w:val="clear" w:color="auto" w:fill="FFFFFF" w:themeFill="background1"/>
            <w:vAlign w:val="center"/>
          </w:tcPr>
          <w:p w14:paraId="17F5809D"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FFFFFF" w:themeFill="background1"/>
            <w:vAlign w:val="center"/>
          </w:tcPr>
          <w:p w14:paraId="4053C381" w14:textId="1909C404"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{"citationItems":[{"id":"ITEM-1","itemData":{"DOI":"10.1016/j.jsat.2004.02.002","ISSN":"07405472","PMID":"15182893","abstract":"Naltrexone may be more effective for treating opioid (heroin) dependence in Russia than in the U.S. because patients are mostly young and living with their parents, who can control medication compliance. In this pilot study we randomized 52 consenting patients who completed detoxification in St. Petersburg to a double blind, 6-month course of biweekly drug counseling and naltrexone, or counseling and placebo naltrexone. Significant differences in retention and relapse favoring naltrexone were seen beginning at 1 month and continuing throughout the study. At the end of 6 months, 12 of the 27 naltrexone patients (44.4%) remained in treatment and had not relapsed as compared to 4 of 25 placebo patients (16%; p&lt;0.05). Since heroin dependence is the main way HIV is being spread in Russia, naltrexone is likely to improve treatment outcome and help reduce the spread of HIV if it can be made more widely available. © 2004 Elsevier Inc. All rights reserved.","author":[{"dropping-particle":"","family":"Krupitsky","given":"Evgeny M.","non-dropping-particle":"","parse-names":false,"suffix":""},{"dropping-particle":"","family":"Zvartau","given":"Edwin E.","non-dropping-particle":"","parse-names":false,"suffix":""},{"dropping-particle":"V.","family":"Masalov","given":"Dimitry","non-dropping-particle":"","parse-names":false,"suffix":""},{"dropping-particle":"V.","family":"Tsoi","given":"Marina","non-dropping-particle":"","parse-names":false,"suffix":""},{"dropping-particle":"","family":"Burakov","given":"Andrey M.","non-dropping-particle":"","parse-names":false,"suffix":""},{"dropping-particle":"","family":"Egorova","given":"Valentina Y.","non-dropping-particle":"","parse-names":false,"suffix":""},{"dropping-particle":"","family":"Didenko","given":"Tatyana Y.","non-dropping-particle":"","parse-names":false,"suffix":""},{"dropping-particle":"","family":"Romanova","given":"Tatyana N.","non-dropping-particle":"","parse-names":false,"suffix":""},{"dropping-particle":"","family":"Ivanova","given":"Eva B.","non-dropping-particle":"","parse-names":false,"suffix":""},{"dropping-particle":"","family":"Bespalov","given":"Anton Y.","non-dropping-particle":"","parse-names":false,"suffix":""},{"dropping-particle":"V.","family":"Verbitskaya","given":"Elena","non-dropping-particle":"","parse-names":false,"suffix":""},{"dropping-particle":"","family":"Neznanov","given":"Nikolai G.","non-dropping-particle":"","parse-names":false,"suffix":""},{"dropping-particle":"","family":"Grinenko","given":"Alexandr Y.","non-dropping-particle":"","parse-names":false,"suffix":""},{"dropping-particle":"","family":"O'Brien","given":"Charles P.","non-dropping-particle":"","parse-names":false,"suffix":""},{"dropping-particle":"","family":"Woody","given":"George E.","non-dropping-particle":"","parse-names":false,"suffix":""}],"container-title":"Journal of Substance Abuse Treatment","id":"ITEM-1","issued":{"date-parts":[["2004"]]},"title":"Naltrexone for heroin dependence treatment in St. Petersburg, Russia","type":"article-journal"},"uris":["http://www.mendeley.com/documents/?uuid=afda11f1-b928-46a3-b7c4-0dc25a416189"]}],"mendeley":{"formattedCitation":"(E. M. Krupitsky et al., 2004)","manualFormatting":"Krupitsky et al., 2004","plainTextFormattedCitation":"(E. M. Krupitsky et al., 2004)","previouslyFormattedCitation":"(E. M. Krupitsky et al., 2004)"},"properties":{"noteIndex":0},"schema":"https://github.com/citation-style-language/schema/raw/master/csl-citation.json"}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Krupitsky et al., 2004</w:t>
            </w:r>
            <w:r w:rsidRPr="00EE7535">
              <w:rPr>
                <w:rFonts w:ascii="Arial" w:hAnsi="Arial" w:cs="Arial"/>
                <w:lang w:val="en-US"/>
              </w:rPr>
              <w:fldChar w:fldCharType="end"/>
            </w:r>
          </w:p>
        </w:tc>
        <w:tc>
          <w:tcPr>
            <w:tcW w:w="7008" w:type="dxa"/>
            <w:tcBorders>
              <w:top w:val="nil"/>
              <w:left w:val="nil"/>
              <w:bottom w:val="nil"/>
              <w:right w:val="nil"/>
            </w:tcBorders>
            <w:shd w:val="clear" w:color="auto" w:fill="FFFFFF" w:themeFill="background1"/>
            <w:vAlign w:val="center"/>
          </w:tcPr>
          <w:p w14:paraId="687FF5BE"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Number of positive UOS among retained sample at each time point</w:t>
            </w:r>
          </w:p>
        </w:tc>
        <w:tc>
          <w:tcPr>
            <w:tcW w:w="2552" w:type="dxa"/>
            <w:tcBorders>
              <w:top w:val="nil"/>
              <w:left w:val="nil"/>
              <w:bottom w:val="nil"/>
              <w:right w:val="nil"/>
            </w:tcBorders>
            <w:shd w:val="clear" w:color="auto" w:fill="FFFFFF" w:themeFill="background1"/>
            <w:vAlign w:val="center"/>
          </w:tcPr>
          <w:p w14:paraId="1003579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biweekly</w:t>
            </w:r>
          </w:p>
        </w:tc>
        <w:tc>
          <w:tcPr>
            <w:tcW w:w="1460" w:type="dxa"/>
            <w:tcBorders>
              <w:top w:val="nil"/>
              <w:left w:val="nil"/>
              <w:bottom w:val="nil"/>
              <w:right w:val="nil"/>
            </w:tcBorders>
            <w:shd w:val="clear" w:color="auto" w:fill="FFFFFF" w:themeFill="background1"/>
            <w:vAlign w:val="center"/>
          </w:tcPr>
          <w:p w14:paraId="6B44D07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Not defined</w:t>
            </w:r>
          </w:p>
        </w:tc>
      </w:tr>
      <w:tr w:rsidR="0045157D" w:rsidRPr="00EE7535" w14:paraId="328B891A" w14:textId="77777777" w:rsidTr="0045157D">
        <w:tc>
          <w:tcPr>
            <w:tcW w:w="1783" w:type="dxa"/>
            <w:tcBorders>
              <w:top w:val="nil"/>
              <w:left w:val="nil"/>
              <w:bottom w:val="nil"/>
              <w:right w:val="nil"/>
            </w:tcBorders>
            <w:shd w:val="clear" w:color="auto" w:fill="auto"/>
            <w:vAlign w:val="center"/>
          </w:tcPr>
          <w:p w14:paraId="5FD13121"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7756A171" w14:textId="682B84AF"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{"citationItems":[{"id":"ITEM-1","itemData":{"DOI":"10.1176/ajp.151.7.1025","ISSN":"0002953X","PMID":"8010359","abstract":"Objective: This study compared the efficacy of buprenorphine and methadone in the treatment of opioid dependence. Method: Participants (N=164) were relatively treatment-naive, opioid-dependent applicants to a 26-week treatment program who were randomly assigned to either methadone or buprenorphine treatment. Dosing was double-blind and double-dummy. Patients were stabilized on a regimen of either methadone, 50 mg, or buprenorphine, 8 mg, with dose changes possible through week 16 of treatment. Urine samples were collected three times a week, and weekly counseling was provided. Results: Buprenorphine (mean dose=8.9 mg/day) and methadone (mean dose=54 mg/day) were equally effective in sustaining retention in treatment, compliance with medication, and counseling regimens. In both groups, 56% of patients remained in treatment through the 16-week flexible dosing period. Overall opioid-positive urine sample rates were 55% and 47% for buprenorphine and methadone groups, respectively; cocaine-positive urine sample rates were 70% and 58%. Evidence was obtained for the effectiveness of dose increases in suppressing opioid, but not cocaine, use among those who received dose increases. Conclusions: The results of this study provide further support for the utility of buprenorphine as a new medication in the treatment of opioid dependence and demonstrate efficacy equivalent to that of methadone when used during a clinically guided flexible dosing procedure.","author":[{"dropping-particle":"","family":"Strain","given":"Eric C.","non-dropping-particle":"","parse-names":false,"suffix":""},{"dropping-particle":"","family":"Stitzer","given":"Maxine L.","non-dropping-particle":"","parse-names":false,"suffix":""},{"dropping-particle":"","family":"Liebson","given":"Ira A.","non-dropping-particle":"","parse-names":false,"suffix":""},{"dropping-particle":"","family":"Bigelow","given":"George E.","non-dropping-particle":"","parse-names":false,"suffix":""}],"container-title":"American Journal of Psychiatry","id":"ITEM-1","issued":{"date-parts":[["1994"]]},"title":"Comparison of buprenorphine and methadone in the treatment of opioid dependence","type":"article-journal"},"uris":["http://www.mendeley.com/documents/?uuid=d6a98710-ebce-486f-928f-f53a1d234dc0"]}],"mendeley":{"formattedCitation":"(Eric C. Strain et al., 1994)","manualFormatting":"Strain, Stitzer, Liebson, &amp; Bigelow, 1994","plainTextFormattedCitation":"(Eric C. Strain et al., 1994)","previouslyFormattedCitation":"(Eric C. Strain et al., 1994)"},"properties":{"noteIndex":0},"schema":"https://github.com/citation-style-language/schema/raw/master/csl-citation.json"}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Strain, Stitzer, Liebson, &amp; Bigelow, 1994</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517C5FD0"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Overall rate of positive UOS</w:t>
            </w:r>
          </w:p>
        </w:tc>
        <w:tc>
          <w:tcPr>
            <w:tcW w:w="2552" w:type="dxa"/>
            <w:tcBorders>
              <w:top w:val="nil"/>
              <w:left w:val="nil"/>
              <w:bottom w:val="nil"/>
              <w:right w:val="nil"/>
            </w:tcBorders>
            <w:shd w:val="clear" w:color="auto" w:fill="auto"/>
            <w:vAlign w:val="center"/>
          </w:tcPr>
          <w:p w14:paraId="2B74A0D4"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344ABEEE"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0087174C" w14:textId="77777777" w:rsidTr="0045157D">
        <w:tc>
          <w:tcPr>
            <w:tcW w:w="1783" w:type="dxa"/>
            <w:tcBorders>
              <w:top w:val="nil"/>
              <w:left w:val="nil"/>
              <w:bottom w:val="single" w:sz="6" w:space="0" w:color="auto"/>
              <w:right w:val="nil"/>
            </w:tcBorders>
            <w:shd w:val="clear" w:color="auto" w:fill="auto"/>
            <w:vAlign w:val="center"/>
          </w:tcPr>
          <w:p w14:paraId="2E177FB7"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single" w:sz="6" w:space="0" w:color="auto"/>
              <w:right w:val="nil"/>
            </w:tcBorders>
            <w:shd w:val="clear" w:color="auto" w:fill="auto"/>
            <w:vAlign w:val="center"/>
          </w:tcPr>
          <w:p w14:paraId="568B5E14" w14:textId="746A1DD5"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en-US"/>
              </w:rPr>
              <w:instrText>ADDIN CSL_CITATION {"citationItems":[{"id":"ITEM-1","itemData":{"DOI":"10.1046/j.1360-0443.1999.94913376.x","ISSN":"09652140","PMID":"10615719","abstract":"Aims. To evaluate the effectiveness of buprenorphine compared with methadone maintenance therapy in opiate addicts over a treatment period of 24 weeks. Design. Subjects were randomized to receive either buprenorphine or methadone in an open, comparative study. Setting. Subjects were recruited and treated at the drug addiction outpatient clinic at the University of Vienna. Participants. Sixty subjects (19 females and 41 males) who met DSM-IV criteria for opioid dependence and were seeking treatment. Intervention. Subjects received either sublingual buprenorphine (2-mg or 8-mg tablets; maximum daily dose 8 mg) or oral methadone (racemic D-/+ L-methadone; maximum daily dose 80 mg). A stable dose was maintained following the 6-day induction phase. Measurement. Assessment of treatment retention and illicit substance use (opiates, cocaine and benzodiazepines) was made by urinalysis. Findings. The retention rate was significantly better in the methadone maintained group (p &lt; 0.05) but subjects completing the study in the buprenorphine group had significantly lower rates of illicit opiate consumption (p = 0.04). Conclusion. The results support the superiority of methadone with respect to retention rate. However, they also confirm previous reports of buprenorphine use as an alternative in maintenance therapy for opiate addiction, suggesting that a specific subgroup may be benefiting from buprenorphine. This is the first comparative trial to use sublingual buprenorphine tablets: previously published comparison studies refer to 30% solutions of buprenorphine in alcohol.","author":[{"dropping-particle":"","family":"Fischer","given":"Gabriele","non-dropping-particle":"","parse-names":false,"suffix":""},{"dropping-particle":"","family":"Gombas","given":"Wolfgang","non-dropping-particle":"","parse-names":false,"suffix":""},{"dropping-particle":"","family":"Eder","given":"Harald","non-dropping-particle":"","parse-names":false,"suffix":""},{"dropping-particle":"","family":"Jagsch","given":"Reinhold","non-dropping-particle":"","parse-names":false,"suffix":""},{"dropping-particle":"","family":"Peternell","given":"Alexandra","non-dropping-particle":"","parse-names":false,"suffix":""},{"dropping-particle":"","family":"Stühlinger","given":"Georg","non-dropping-particle":"","parse-names":false,"suffix":""},{"dropping-particle":"","family":"Pezawas","given":"Lukas","non-dropping-particle":"","parse-names":false,"suffix":""},{"dropping-particle":"","family":"Aschauer","given":"Harald N.","non-dropping-particle":"","parse-names":false,"suffix":""},{"dropping-particle":"","family":"Kasper","given":"Siegfried","non-dropping-particle":"","parse-names":false,"suffix":""}],"container-title":"Addiction","id":"ITEM-1","issued":{"date-parts":[["1999"]]},"title":"Buprenorphine versus methadone maintenance for the treatment of opioid dependence","type":"article-journal"},"uris":["http://www.mendeley.com/documents/?uuid=e7f7cf9b-42d1-4a9e-8b0d-d3bc335005d3"]}],"mendeley":{"formattedCitation":"(Fischer et al., 1999)","manualFormatting":"Fischer et al., 1999","plainTextFormattedCitation":"(Fischer et al., 1999)","previouslyFormattedCitation":"(Fischer et al., 1999)"},"properties":{"noteIndex":0},"schema":"https://github.com/citation-style-language/schema/raw/master/csl-citation.json"}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Fischer et al., 1999</w:t>
            </w:r>
            <w:r w:rsidRPr="00EE7535">
              <w:rPr>
                <w:rFonts w:ascii="Arial" w:hAnsi="Arial" w:cs="Arial"/>
                <w:lang w:val="de-DE"/>
              </w:rPr>
              <w:fldChar w:fldCharType="end"/>
            </w:r>
          </w:p>
        </w:tc>
        <w:tc>
          <w:tcPr>
            <w:tcW w:w="7008" w:type="dxa"/>
            <w:tcBorders>
              <w:top w:val="nil"/>
              <w:left w:val="nil"/>
              <w:bottom w:val="single" w:sz="6" w:space="0" w:color="auto"/>
              <w:right w:val="nil"/>
            </w:tcBorders>
            <w:shd w:val="clear" w:color="auto" w:fill="auto"/>
            <w:vAlign w:val="center"/>
          </w:tcPr>
          <w:p w14:paraId="3BA513DC"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 positive UOS in 8 successive 3-week intervals</w:t>
            </w:r>
          </w:p>
        </w:tc>
        <w:tc>
          <w:tcPr>
            <w:tcW w:w="2552" w:type="dxa"/>
            <w:tcBorders>
              <w:top w:val="nil"/>
              <w:left w:val="nil"/>
              <w:bottom w:val="single" w:sz="6" w:space="0" w:color="auto"/>
              <w:right w:val="nil"/>
            </w:tcBorders>
            <w:shd w:val="clear" w:color="auto" w:fill="auto"/>
            <w:vAlign w:val="center"/>
          </w:tcPr>
          <w:p w14:paraId="46F7BCA8"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weekly; twice weekly in the first 3 weeks of the study</w:t>
            </w:r>
          </w:p>
        </w:tc>
        <w:tc>
          <w:tcPr>
            <w:tcW w:w="1460" w:type="dxa"/>
            <w:tcBorders>
              <w:top w:val="nil"/>
              <w:left w:val="nil"/>
              <w:bottom w:val="single" w:sz="6" w:space="0" w:color="auto"/>
              <w:right w:val="nil"/>
            </w:tcBorders>
            <w:shd w:val="clear" w:color="auto" w:fill="auto"/>
            <w:vAlign w:val="center"/>
          </w:tcPr>
          <w:p w14:paraId="290D5BC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EE7535" w14:paraId="58001B92" w14:textId="77777777" w:rsidTr="00277AEF">
        <w:tblPrEx>
          <w:tblW w:w="14665" w:type="dxa"/>
          <w:tblPrExChange w:id="29" w:author="Brandt, Laura" w:date="2021-12-21T17:16:00Z">
            <w:tblPrEx>
              <w:tblW w:w="14665" w:type="dxa"/>
            </w:tblPrEx>
          </w:tblPrExChange>
        </w:tblPrEx>
        <w:trPr>
          <w:trPrChange w:id="30" w:author="Brandt, Laura" w:date="2021-12-21T17:16:00Z">
            <w:trPr>
              <w:gridBefore w:val="1"/>
            </w:trPr>
          </w:trPrChange>
        </w:trPr>
        <w:tc>
          <w:tcPr>
            <w:tcW w:w="1783" w:type="dxa"/>
            <w:tcBorders>
              <w:top w:val="single" w:sz="6" w:space="0" w:color="auto"/>
              <w:left w:val="nil"/>
              <w:bottom w:val="nil"/>
              <w:right w:val="nil"/>
            </w:tcBorders>
            <w:vAlign w:val="center"/>
            <w:tcPrChange w:id="31" w:author="Brandt, Laura" w:date="2021-12-21T17:16:00Z">
              <w:tcPr>
                <w:tcW w:w="1783" w:type="dxa"/>
                <w:gridSpan w:val="2"/>
                <w:tcBorders>
                  <w:top w:val="single" w:sz="6" w:space="0" w:color="auto"/>
                  <w:left w:val="nil"/>
                  <w:bottom w:val="nil"/>
                  <w:right w:val="nil"/>
                </w:tcBorders>
                <w:vAlign w:val="center"/>
              </w:tcPr>
            </w:tcPrChange>
          </w:tcPr>
          <w:p w14:paraId="599579F4" w14:textId="7F07EC11" w:rsidR="0045157D" w:rsidRPr="00EE7535" w:rsidRDefault="0045157D" w:rsidP="0045157D">
            <w:pPr>
              <w:spacing w:before="60" w:after="60"/>
              <w:rPr>
                <w:rFonts w:ascii="Arial" w:hAnsi="Arial" w:cs="Arial"/>
                <w:b/>
                <w:bCs/>
                <w:lang w:val="en-US"/>
              </w:rPr>
            </w:pPr>
            <w:r w:rsidRPr="00EE7535">
              <w:rPr>
                <w:rFonts w:ascii="Arial" w:hAnsi="Arial" w:cs="Arial"/>
                <w:b/>
                <w:bCs/>
                <w:lang w:val="en-US"/>
              </w:rPr>
              <w:t>Rate of negative UOS</w:t>
            </w:r>
          </w:p>
        </w:tc>
        <w:tc>
          <w:tcPr>
            <w:tcW w:w="1862" w:type="dxa"/>
            <w:tcBorders>
              <w:top w:val="single" w:sz="6" w:space="0" w:color="auto"/>
              <w:left w:val="nil"/>
              <w:bottom w:val="nil"/>
              <w:right w:val="nil"/>
            </w:tcBorders>
            <w:vAlign w:val="center"/>
            <w:tcPrChange w:id="32" w:author="Brandt, Laura" w:date="2021-12-21T17:16:00Z">
              <w:tcPr>
                <w:tcW w:w="1862" w:type="dxa"/>
                <w:gridSpan w:val="2"/>
                <w:tcBorders>
                  <w:top w:val="single" w:sz="6" w:space="0" w:color="auto"/>
                  <w:left w:val="nil"/>
                  <w:bottom w:val="nil"/>
                  <w:right w:val="nil"/>
                </w:tcBorders>
                <w:vAlign w:val="center"/>
              </w:tcPr>
            </w:tcPrChange>
          </w:tcPr>
          <w:p w14:paraId="56745A16" w14:textId="0CC4196E" w:rsidR="0045157D" w:rsidRPr="00EE7535" w:rsidRDefault="0045157D" w:rsidP="0045157D">
            <w:pPr>
              <w:spacing w:before="60" w:after="60"/>
              <w:rPr>
                <w:rFonts w:ascii="Arial" w:hAnsi="Arial" w:cs="Arial"/>
                <w:b/>
                <w:bCs/>
                <w:i/>
                <w:iCs/>
                <w:lang w:val="en-US"/>
              </w:rPr>
            </w:pPr>
            <w:r w:rsidRPr="00EE7535">
              <w:rPr>
                <w:rFonts w:ascii="Arial" w:hAnsi="Arial" w:cs="Arial"/>
                <w:b/>
                <w:bCs/>
                <w:i/>
                <w:iCs/>
                <w:lang w:val="en-US"/>
              </w:rPr>
              <w:fldChar w:fldCharType="begin" w:fldLock="1"/>
            </w:r>
            <w:r>
              <w:rPr>
                <w:rFonts w:ascii="Arial" w:hAnsi="Arial" w:cs="Arial"/>
                <w:b/>
                <w:bCs/>
                <w:i/>
                <w:iCs/>
                <w:lang w:val="en-US"/>
              </w:rPr>
              <w:instrText>ADDIN CSL_CITATION {"citationItems":[{"id":"ITEM-1","itemData":{"DOI":"10.1016/S0140-6736(10)60349-2","ISSN":"01406736","PMID":"20511018","abstract":"Background: Some heroin addicts persistently fail to benefit from conventional treatments. We aimed to compare the effectiveness of supervised injectable treatment with medicinal heroin (diamorphine or diacetylmorphine) or supervised injectable methadone versus optimised oral methadone for chronic heroin addiction. Methods: In this multisite, open-label, randomised controlled trial, we enrolled chronic heroin addicts who were receiving conventional oral treatment (≥6 months), but continued to inject street heroin regularly (≥50% of days in preceding 3 months). Randomisation by minimisation was used to assign patients to receive supervised injectable methadone, supervised injectable heroin, or optimised oral methadone. Treatment was provided for 26 weeks in three supervised injecting clinics in England. Primary outcome was 50% or more of negative specimens for street heroin on weekly urinalysis during weeks 14-26. Primary analysis was by intention to treat; data were adjusted for centre, regular crack use at baseline, and treatment with optimised oral methadone at baseline. Percentages were calculated with Rubin's rules and were then used to estimate numbers of patients in the multiple imputed samples. This study is registered, ISRCTN01338071. Findings: Of 301 patients screened, 127 were enrolled and randomly allocated to receive injectable methadone (n=42 patients), injectable heroin (n=43), or oral methadone (n=42); all patients were included in the primary analysis. At 26 weeks, 80% (n=101) patients remained in assigned treatment: 81% (n=34) on injectable methadone, 88% (n=38) on injectable heroin, and 69% (n=29) on oral methadone. Patients on injectable heroin were significantly more likely to have achieved the primary outcome (72% [n=31]) than were those on oral methadone (27% [n=11], OR 7·42, 95% CI 2·69-20·46, p&lt;0·0001; adjusted: 66% [n=28] vs 19% [n=8], 8·17, 2·88-23·16, p&lt;0·0001), with number needed to treat of 2·17 (95% CI 1·60-3·97). For injectable methadone (39% [n=16]; adjusted: 30% [n=14]) versus oral methadone, the difference was not significant (OR 1·74, 95% CI 0·66-4·60, p=0·264; adjusted: 1·79, 0·67-4·82, p=0·249). For injectable heroin versus injectable methadone, a significant difference was recorded (4·26, 1·63-11·14, p=0·003; adjusted: 4·57, 1·71-12·19, p=0·002), but the study was not powered for this comparison. Differences were evident within the first 6 weeks of treatment. Interpretation: Treatment with supervised injectable hero…","author":[{"dropping-particle":"","family":"Strang","given":"John","non-dropping-particle":"","parse-names":false,"suffix":""},{"dropping-particle":"","family":"Metrebian","given":"Nicola","non-dropping-particle":"","parse-names":false,"suffix":""},{"dropping-particle":"","family":"Lintzeris","given":"Nicholas","non-dropping-particle":"","parse-names":false,"suffix":""},{"dropping-particle":"","family":"Potts","given":"Laura","non-dropping-particle":"","parse-names":false,"suffix":""},{"dropping-particle":"","family":"Carnwath","given":"Tom","non-dropping-particle":"","parse-names":false,"suffix":""},{"dropping-particle":"","family":"Mayet","given":"Soraya","non-dropping-particle":"","parse-names":false,"suffix":""},{"dropping-particle":"","family":"Williams","given":"Hugh","non-dropping-particle":"","parse-names":false,"suffix":""},{"dropping-particle":"","family":"Zador","given":"Deborah","non-dropping-particle":"","parse-names":false,"suffix":""},{"dropping-particle":"","family":"Evers","given":"Richard","non-dropping-particle":"","parse-names":false,"suffix":""},{"dropping-particle":"","family":"Groshkova","given":"Teodora","non-dropping-particle":"","parse-names":false,"suffix":""},{"dropping-particle":"","family":"Charles","given":"Vikki","non-dropping-particle":"","parse-names":false,"suffix":""},{"dropping-particle":"","family":"Martin","given":"Anthea","non-dropping-particle":"","parse-names":false,"suffix":""},{"dropping-particle":"","family":"Forzisi","given":"Luciana","non-dropping-particle":"","parse-names":false,"suffix":""}],"container-title":"The Lancet","id":"ITEM-1","issued":{"date-parts":[["2010"]]},"title":"Supervised injectable heroin or injectable methadone versus optimised oral methadone as treatment for chronic heroin addicts in England after persistent failure in orthodox treatment (RIOTT): a randomised trial","type":"article-journal"},"uris":["http://www.mendeley.com/documents/?uuid=041c8097-99c0-4576-bc81-6f03e39dfb7d"]}],"mendeley":{"formattedCitation":"(Strang et al., 2010)","manualFormatting":"Strang et al., 2010","plainTextFormattedCitation":"(Strang et al., 2010)","previouslyFormattedCitation":"(Strang et al., 2010)"},"properties":{"noteIndex":0},"schema":"https://github.com/citation-style-language/schema/raw/master/csl-citation.json"}</w:instrText>
            </w:r>
            <w:r w:rsidRPr="00EE7535">
              <w:rPr>
                <w:rFonts w:ascii="Arial" w:hAnsi="Arial" w:cs="Arial"/>
                <w:b/>
                <w:bCs/>
                <w:i/>
                <w:iCs/>
                <w:lang w:val="en-US"/>
              </w:rPr>
              <w:fldChar w:fldCharType="separate"/>
            </w:r>
            <w:r w:rsidRPr="00EE7535">
              <w:rPr>
                <w:rFonts w:ascii="Arial" w:hAnsi="Arial" w:cs="Arial"/>
                <w:bCs/>
                <w:iCs/>
                <w:noProof/>
                <w:lang w:val="en-US"/>
              </w:rPr>
              <w:t>Strang et al., 2010</w:t>
            </w:r>
            <w:r w:rsidRPr="00EE7535">
              <w:rPr>
                <w:rFonts w:ascii="Arial" w:hAnsi="Arial" w:cs="Arial"/>
                <w:b/>
                <w:bCs/>
                <w:i/>
                <w:iCs/>
                <w:lang w:val="en-US"/>
              </w:rPr>
              <w:fldChar w:fldCharType="end"/>
            </w:r>
          </w:p>
        </w:tc>
        <w:tc>
          <w:tcPr>
            <w:tcW w:w="7008" w:type="dxa"/>
            <w:tcBorders>
              <w:top w:val="single" w:sz="6" w:space="0" w:color="auto"/>
              <w:left w:val="nil"/>
              <w:bottom w:val="nil"/>
              <w:right w:val="nil"/>
            </w:tcBorders>
            <w:vAlign w:val="center"/>
            <w:tcPrChange w:id="33" w:author="Brandt, Laura" w:date="2021-12-21T17:16:00Z">
              <w:tcPr>
                <w:tcW w:w="7008" w:type="dxa"/>
                <w:gridSpan w:val="2"/>
                <w:tcBorders>
                  <w:top w:val="single" w:sz="6" w:space="0" w:color="auto"/>
                  <w:left w:val="nil"/>
                  <w:bottom w:val="nil"/>
                  <w:right w:val="nil"/>
                </w:tcBorders>
                <w:vAlign w:val="center"/>
              </w:tcPr>
            </w:tcPrChange>
          </w:tcPr>
          <w:p w14:paraId="48B0D821"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≥50% negative UOS during weeks 14-26</w:t>
            </w:r>
          </w:p>
        </w:tc>
        <w:tc>
          <w:tcPr>
            <w:tcW w:w="2552" w:type="dxa"/>
            <w:tcBorders>
              <w:top w:val="single" w:sz="6" w:space="0" w:color="auto"/>
              <w:left w:val="nil"/>
              <w:bottom w:val="nil"/>
              <w:right w:val="nil"/>
            </w:tcBorders>
            <w:vAlign w:val="center"/>
            <w:tcPrChange w:id="34" w:author="Brandt, Laura" w:date="2021-12-21T17:16:00Z">
              <w:tcPr>
                <w:tcW w:w="2552" w:type="dxa"/>
                <w:gridSpan w:val="2"/>
                <w:tcBorders>
                  <w:top w:val="single" w:sz="6" w:space="0" w:color="auto"/>
                  <w:left w:val="nil"/>
                  <w:bottom w:val="nil"/>
                  <w:right w:val="nil"/>
                </w:tcBorders>
                <w:vAlign w:val="center"/>
              </w:tcPr>
            </w:tcPrChange>
          </w:tcPr>
          <w:p w14:paraId="4360578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 xml:space="preserve">weekly </w:t>
            </w:r>
          </w:p>
        </w:tc>
        <w:tc>
          <w:tcPr>
            <w:tcW w:w="1460" w:type="dxa"/>
            <w:tcBorders>
              <w:top w:val="single" w:sz="6" w:space="0" w:color="auto"/>
              <w:left w:val="nil"/>
              <w:bottom w:val="nil"/>
              <w:right w:val="nil"/>
            </w:tcBorders>
            <w:vAlign w:val="center"/>
            <w:tcPrChange w:id="35" w:author="Brandt, Laura" w:date="2021-12-21T17:16:00Z">
              <w:tcPr>
                <w:tcW w:w="1460" w:type="dxa"/>
                <w:gridSpan w:val="2"/>
                <w:tcBorders>
                  <w:top w:val="single" w:sz="6" w:space="0" w:color="auto"/>
                  <w:left w:val="nil"/>
                  <w:bottom w:val="nil"/>
                  <w:right w:val="nil"/>
                </w:tcBorders>
                <w:vAlign w:val="center"/>
              </w:tcPr>
            </w:tcPrChange>
          </w:tcPr>
          <w:p w14:paraId="620AEBAC"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r w:rsidRPr="00EE7535">
              <w:rPr>
                <w:rFonts w:ascii="Arial" w:hAnsi="Arial" w:cs="Arial"/>
                <w:vertAlign w:val="superscript"/>
                <w:lang w:val="en-US"/>
              </w:rPr>
              <w:t>6</w:t>
            </w:r>
          </w:p>
        </w:tc>
      </w:tr>
      <w:tr w:rsidR="0045157D" w:rsidRPr="00277AEF" w14:paraId="40784022" w14:textId="77777777" w:rsidTr="00277AEF">
        <w:tblPrEx>
          <w:tblW w:w="14665" w:type="dxa"/>
          <w:tblPrExChange w:id="36" w:author="Brandt, Laura" w:date="2021-12-21T17:16:00Z">
            <w:tblPrEx>
              <w:tblW w:w="14665" w:type="dxa"/>
            </w:tblPrEx>
          </w:tblPrExChange>
        </w:tblPrEx>
        <w:trPr>
          <w:ins w:id="37" w:author="Brandt, Laura" w:date="2021-12-21T17:12:00Z"/>
          <w:trPrChange w:id="38" w:author="Brandt, Laura" w:date="2021-12-21T17:16:00Z">
            <w:trPr>
              <w:gridBefore w:val="1"/>
            </w:trPr>
          </w:trPrChange>
        </w:trPr>
        <w:tc>
          <w:tcPr>
            <w:tcW w:w="1783" w:type="dxa"/>
            <w:tcBorders>
              <w:top w:val="nil"/>
              <w:left w:val="nil"/>
              <w:bottom w:val="nil"/>
              <w:right w:val="nil"/>
            </w:tcBorders>
            <w:vAlign w:val="center"/>
            <w:tcPrChange w:id="39" w:author="Brandt, Laura" w:date="2021-12-21T17:16:00Z">
              <w:tcPr>
                <w:tcW w:w="1783" w:type="dxa"/>
                <w:gridSpan w:val="2"/>
                <w:tcBorders>
                  <w:top w:val="single" w:sz="6" w:space="0" w:color="auto"/>
                  <w:left w:val="nil"/>
                  <w:bottom w:val="nil"/>
                  <w:right w:val="nil"/>
                </w:tcBorders>
                <w:vAlign w:val="center"/>
              </w:tcPr>
            </w:tcPrChange>
          </w:tcPr>
          <w:p w14:paraId="7A696573" w14:textId="77777777" w:rsidR="0045157D" w:rsidRPr="00EE7535" w:rsidRDefault="0045157D" w:rsidP="0045157D">
            <w:pPr>
              <w:spacing w:before="60" w:after="60"/>
              <w:rPr>
                <w:ins w:id="40" w:author="Brandt, Laura" w:date="2021-12-21T17:12:00Z"/>
                <w:rFonts w:ascii="Arial" w:hAnsi="Arial" w:cs="Arial"/>
                <w:b/>
                <w:bCs/>
                <w:lang w:val="en-US"/>
              </w:rPr>
            </w:pPr>
          </w:p>
        </w:tc>
        <w:tc>
          <w:tcPr>
            <w:tcW w:w="1862" w:type="dxa"/>
            <w:tcBorders>
              <w:top w:val="nil"/>
              <w:left w:val="nil"/>
              <w:bottom w:val="nil"/>
              <w:right w:val="nil"/>
            </w:tcBorders>
            <w:vAlign w:val="center"/>
            <w:tcPrChange w:id="41" w:author="Brandt, Laura" w:date="2021-12-21T17:16:00Z">
              <w:tcPr>
                <w:tcW w:w="1862" w:type="dxa"/>
                <w:gridSpan w:val="2"/>
                <w:tcBorders>
                  <w:top w:val="single" w:sz="6" w:space="0" w:color="auto"/>
                  <w:left w:val="nil"/>
                  <w:bottom w:val="nil"/>
                  <w:right w:val="nil"/>
                </w:tcBorders>
                <w:vAlign w:val="center"/>
              </w:tcPr>
            </w:tcPrChange>
          </w:tcPr>
          <w:p w14:paraId="3865E6E9" w14:textId="7D95CB62" w:rsidR="0045157D" w:rsidRPr="00EE7535" w:rsidRDefault="0045157D" w:rsidP="0045157D">
            <w:pPr>
              <w:spacing w:before="60" w:after="60"/>
              <w:rPr>
                <w:ins w:id="42" w:author="Brandt, Laura" w:date="2021-12-21T17:12:00Z"/>
                <w:rFonts w:ascii="Arial" w:hAnsi="Arial" w:cs="Arial"/>
                <w:b/>
                <w:bCs/>
                <w:i/>
                <w:iCs/>
                <w:lang w:val="en-US"/>
              </w:rPr>
            </w:pPr>
            <w:ins w:id="43" w:author="Brandt, Laura" w:date="2021-12-21T17:12:00Z">
              <w:r>
                <w:rPr>
                  <w:rFonts w:ascii="Arial" w:hAnsi="Arial" w:cs="Arial"/>
                  <w:b/>
                  <w:bCs/>
                  <w:i/>
                  <w:iCs/>
                  <w:lang w:val="en-US"/>
                </w:rPr>
                <w:fldChar w:fldCharType="begin" w:fldLock="1"/>
              </w:r>
            </w:ins>
            <w:r>
              <w:rPr>
                <w:rFonts w:ascii="Arial" w:hAnsi="Arial" w:cs="Arial"/>
                <w:b/>
                <w:bCs/>
                <w:i/>
                <w:iCs/>
                <w:lang w:val="en-US"/>
              </w:rPr>
              <w:instrText>ADDIN CSL_CITATION {"citationItems":[{"id":"ITEM-1","itemData":{"DOI":"10.1097/00005053-199306000-00004","ISSN":"1539736X","PMID":"8501457","abstract":"Buprenorphine at 2 mg and 6 mg daily was compared with methadone at 35 mg and 65 mg during 24 weeks of maintenance among 125 opioid-dependent patients. As hypothesized, 6 nig of buprenorphine were superior to 2 mg of buprenorphine in reducing illicit opioid use, but higher dosage did not improve treatment retention. Self-reported illicit opioid use declined substantially in all groups, but by the third month, significantly more heroin abuse was reported at 2 mg than at 6 mg of buprenorphine or of methadone. From an initial average of $ 1860/month, month 3 usage dropped to $41 (methadone 65 mg), $73 (methadone 35 mg), $118 (buprenorphine 6 mg), and $351/month (buprenorphine 2 mg). Days of use also dropped from 29 days to 1.7 (methadone 65 mg), 2.8 (methadone 35 mg), 4.0 (buprenorphine 6 mg), and 6.6 days/month (buprenorphine 2 mg). This relatively low efficacy for 2 mg of buprenorphine persisted through month 6 of the trial, with 7.2 days/month and $235/month of use for buprenorphine al. 2 mg versus 1.9 days/month and $65/month for the other three groups. Increased opioid abuse also was associated with significantly greater and persistent opioid withdrawal symptoms. Our secondary hypothesis, that buprenorphine would be equivalent to methadone in efficacy, was not supported. Treatment retention was significantly better on methadone (20 vs. 16 weeks), and methadone patients had significantly more opioid-free urines (51% vs. 26%). Abstinence for at least 3 weeks was also more common on methadone than buprenorphine (65% vs. 27%). Thus, methadone was clearly superior to these two buprenorphine doses, but illicit opioid use was reduced more by higher than lower buprenorphine dosage. Future studies need to examine higher sublingual buprenorphine doses of 12 mg to 20 mg daily for potential efficacy. © 1993 by Williams &amp; Wilkins.","author":[{"dropping-particle":"","family":"Kosten","given":"Thomas R.","non-dropping-particle":"","parse-names":false,"suffix":""},{"dropping-particle":"","family":"Schottenfeld","given":"Richard","non-dropping-particle":"","parse-names":false,"suffix":""},{"dropping-particle":"","family":"Ziedonis","given":"Douglas","non-dropping-particle":"","parse-names":false,"suffix":""},{"dropping-particle":"","family":"Falcioni","given":"Jean","non-dropping-particle":"","parse-names":false,"suffix":""}],"container-title":"Journal of Nervous and Mental Disease","id":"ITEM-1","issued":{"date-parts":[["1993"]]},"title":"Buprenorphine versus methadone maintenance for opioid dependence","type":"article-journal"},"uris":["http://www.mendeley.com/documents/?uuid=2d7136f4-85fe-47c7-960e-85ecfb9e420d"]}],"mendeley":{"formattedCitation":"(Kosten et al., 1993)","plainTextFormattedCitation":"(Kosten et al., 1993)"},"properties":{"noteIndex":0},"schema":"https://github.com/citation-style-language/schema/raw/master/csl-citation.json"}</w:instrText>
            </w:r>
            <w:r>
              <w:rPr>
                <w:rFonts w:ascii="Arial" w:hAnsi="Arial" w:cs="Arial"/>
                <w:b/>
                <w:bCs/>
                <w:i/>
                <w:iCs/>
                <w:lang w:val="en-US"/>
              </w:rPr>
              <w:fldChar w:fldCharType="separate"/>
            </w:r>
            <w:r w:rsidRPr="0045157D">
              <w:rPr>
                <w:rFonts w:ascii="Arial" w:hAnsi="Arial" w:cs="Arial"/>
                <w:bCs/>
                <w:iCs/>
                <w:noProof/>
                <w:lang w:val="en-US"/>
              </w:rPr>
              <w:t>(Kosten et al., 1993)</w:t>
            </w:r>
            <w:ins w:id="44" w:author="Brandt, Laura" w:date="2021-12-21T17:12:00Z">
              <w:r>
                <w:rPr>
                  <w:rFonts w:ascii="Arial" w:hAnsi="Arial" w:cs="Arial"/>
                  <w:b/>
                  <w:bCs/>
                  <w:i/>
                  <w:iCs/>
                  <w:lang w:val="en-US"/>
                </w:rPr>
                <w:fldChar w:fldCharType="end"/>
              </w:r>
            </w:ins>
          </w:p>
        </w:tc>
        <w:tc>
          <w:tcPr>
            <w:tcW w:w="7008" w:type="dxa"/>
            <w:tcBorders>
              <w:top w:val="nil"/>
              <w:left w:val="nil"/>
              <w:bottom w:val="nil"/>
              <w:right w:val="nil"/>
            </w:tcBorders>
            <w:vAlign w:val="center"/>
            <w:tcPrChange w:id="45" w:author="Brandt, Laura" w:date="2021-12-21T17:16:00Z">
              <w:tcPr>
                <w:tcW w:w="7008" w:type="dxa"/>
                <w:gridSpan w:val="2"/>
                <w:tcBorders>
                  <w:top w:val="single" w:sz="6" w:space="0" w:color="auto"/>
                  <w:left w:val="nil"/>
                  <w:bottom w:val="nil"/>
                  <w:right w:val="nil"/>
                </w:tcBorders>
                <w:vAlign w:val="center"/>
              </w:tcPr>
            </w:tcPrChange>
          </w:tcPr>
          <w:p w14:paraId="3858557B" w14:textId="143DEEC6" w:rsidR="0045157D" w:rsidRPr="00EE7535" w:rsidRDefault="00277AEF" w:rsidP="0045157D">
            <w:pPr>
              <w:autoSpaceDE w:val="0"/>
              <w:autoSpaceDN w:val="0"/>
              <w:adjustRightInd w:val="0"/>
              <w:spacing w:before="60" w:after="60"/>
              <w:rPr>
                <w:ins w:id="46" w:author="Brandt, Laura" w:date="2021-12-21T17:12:00Z"/>
                <w:rFonts w:ascii="Arial" w:hAnsi="Arial" w:cs="Arial"/>
                <w:lang w:val="en-US"/>
              </w:rPr>
            </w:pPr>
            <w:ins w:id="47" w:author="Brandt, Laura" w:date="2021-12-21T17:15:00Z">
              <w:r w:rsidRPr="00EE7535">
                <w:rPr>
                  <w:rFonts w:ascii="Arial" w:hAnsi="Arial" w:cs="Arial"/>
                  <w:lang w:val="en-US"/>
                </w:rPr>
                <w:t>≥</w:t>
              </w:r>
            </w:ins>
            <w:ins w:id="48" w:author="Brandt, Laura" w:date="2021-12-21T17:13:00Z">
              <w:r w:rsidRPr="00277AEF">
                <w:rPr>
                  <w:rFonts w:ascii="Arial" w:hAnsi="Arial" w:cs="Arial"/>
                  <w:lang w:val="en-US"/>
                </w:rPr>
                <w:t xml:space="preserve">70% </w:t>
              </w:r>
            </w:ins>
            <w:ins w:id="49" w:author="Brandt, Laura" w:date="2021-12-21T17:15:00Z">
              <w:r>
                <w:rPr>
                  <w:rFonts w:ascii="Arial" w:hAnsi="Arial" w:cs="Arial"/>
                  <w:lang w:val="en-US"/>
                </w:rPr>
                <w:t>negative UOS during the 24-week trial period</w:t>
              </w:r>
            </w:ins>
          </w:p>
        </w:tc>
        <w:tc>
          <w:tcPr>
            <w:tcW w:w="2552" w:type="dxa"/>
            <w:tcBorders>
              <w:top w:val="nil"/>
              <w:left w:val="nil"/>
              <w:bottom w:val="nil"/>
              <w:right w:val="nil"/>
            </w:tcBorders>
            <w:vAlign w:val="center"/>
            <w:tcPrChange w:id="50" w:author="Brandt, Laura" w:date="2021-12-21T17:16:00Z">
              <w:tcPr>
                <w:tcW w:w="2552" w:type="dxa"/>
                <w:gridSpan w:val="2"/>
                <w:tcBorders>
                  <w:top w:val="single" w:sz="6" w:space="0" w:color="auto"/>
                  <w:left w:val="nil"/>
                  <w:bottom w:val="nil"/>
                  <w:right w:val="nil"/>
                </w:tcBorders>
                <w:vAlign w:val="center"/>
              </w:tcPr>
            </w:tcPrChange>
          </w:tcPr>
          <w:p w14:paraId="2FD42B8C" w14:textId="52CC8E3C" w:rsidR="0045157D" w:rsidRPr="00EE7535" w:rsidRDefault="00277AEF" w:rsidP="0045157D">
            <w:pPr>
              <w:spacing w:before="60" w:after="60"/>
              <w:rPr>
                <w:ins w:id="51" w:author="Brandt, Laura" w:date="2021-12-21T17:12:00Z"/>
                <w:rFonts w:ascii="Arial" w:hAnsi="Arial" w:cs="Arial"/>
                <w:lang w:val="en-US"/>
              </w:rPr>
            </w:pPr>
            <w:ins w:id="52" w:author="Brandt, Laura" w:date="2021-12-21T17:16:00Z">
              <w:r>
                <w:rPr>
                  <w:rFonts w:ascii="Arial" w:hAnsi="Arial" w:cs="Arial"/>
                  <w:lang w:val="en-US"/>
                </w:rPr>
                <w:t>w</w:t>
              </w:r>
            </w:ins>
            <w:ins w:id="53" w:author="Brandt, Laura" w:date="2021-12-21T17:15:00Z">
              <w:r>
                <w:rPr>
                  <w:rFonts w:ascii="Arial" w:hAnsi="Arial" w:cs="Arial"/>
                  <w:lang w:val="en-US"/>
                </w:rPr>
                <w:t>eekly</w:t>
              </w:r>
            </w:ins>
          </w:p>
        </w:tc>
        <w:tc>
          <w:tcPr>
            <w:tcW w:w="1460" w:type="dxa"/>
            <w:tcBorders>
              <w:top w:val="nil"/>
              <w:left w:val="nil"/>
              <w:bottom w:val="nil"/>
              <w:right w:val="nil"/>
            </w:tcBorders>
            <w:vAlign w:val="center"/>
            <w:tcPrChange w:id="54" w:author="Brandt, Laura" w:date="2021-12-21T17:16:00Z">
              <w:tcPr>
                <w:tcW w:w="1460" w:type="dxa"/>
                <w:gridSpan w:val="2"/>
                <w:tcBorders>
                  <w:top w:val="single" w:sz="6" w:space="0" w:color="auto"/>
                  <w:left w:val="nil"/>
                  <w:bottom w:val="nil"/>
                  <w:right w:val="nil"/>
                </w:tcBorders>
                <w:vAlign w:val="center"/>
              </w:tcPr>
            </w:tcPrChange>
          </w:tcPr>
          <w:p w14:paraId="799767DB" w14:textId="680534DD" w:rsidR="0045157D" w:rsidRPr="00EE7535" w:rsidRDefault="00277AEF" w:rsidP="0045157D">
            <w:pPr>
              <w:spacing w:before="60" w:after="60"/>
              <w:rPr>
                <w:ins w:id="55" w:author="Brandt, Laura" w:date="2021-12-21T17:12:00Z"/>
                <w:rFonts w:ascii="Arial" w:hAnsi="Arial" w:cs="Arial"/>
                <w:lang w:val="en-US"/>
              </w:rPr>
            </w:pPr>
            <w:ins w:id="56" w:author="Brandt, Laura" w:date="2021-12-21T17:16:00Z">
              <w:r w:rsidRPr="00EE7535">
                <w:rPr>
                  <w:rFonts w:ascii="Arial" w:hAnsi="Arial" w:cs="Arial"/>
                  <w:lang w:val="en-US"/>
                </w:rPr>
                <w:t>Missing/not imputed</w:t>
              </w:r>
            </w:ins>
          </w:p>
        </w:tc>
      </w:tr>
      <w:tr w:rsidR="0045157D" w:rsidRPr="00257961" w14:paraId="3D3ACB79" w14:textId="77777777" w:rsidTr="0045157D">
        <w:tc>
          <w:tcPr>
            <w:tcW w:w="1783" w:type="dxa"/>
            <w:tcBorders>
              <w:top w:val="nil"/>
              <w:left w:val="nil"/>
              <w:bottom w:val="nil"/>
              <w:right w:val="nil"/>
            </w:tcBorders>
            <w:shd w:val="clear" w:color="auto" w:fill="auto"/>
            <w:vAlign w:val="center"/>
          </w:tcPr>
          <w:p w14:paraId="172E9412" w14:textId="7981C4FE" w:rsidR="0045157D" w:rsidRPr="00EE7535" w:rsidRDefault="0045157D" w:rsidP="0045157D">
            <w:pPr>
              <w:spacing w:before="60" w:after="60"/>
              <w:rPr>
                <w:rFonts w:ascii="Arial" w:hAnsi="Arial" w:cs="Arial"/>
                <w:b/>
                <w:bCs/>
                <w:lang w:val="en-US"/>
              </w:rPr>
            </w:pPr>
          </w:p>
        </w:tc>
        <w:tc>
          <w:tcPr>
            <w:tcW w:w="1862" w:type="dxa"/>
            <w:tcBorders>
              <w:top w:val="nil"/>
              <w:left w:val="nil"/>
              <w:bottom w:val="nil"/>
              <w:right w:val="nil"/>
            </w:tcBorders>
            <w:shd w:val="clear" w:color="auto" w:fill="auto"/>
            <w:vAlign w:val="center"/>
          </w:tcPr>
          <w:p w14:paraId="70F33CD2" w14:textId="0FAC9216"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{"citationItems":[{"id":"ITEM-1","itemData":{"DOI":"10.1001/jama.2010.1427","ISSN":"15383598","PMID":"20940383","abstract":"Context: Limitations of existing pharmacological treatments for opioid dependence include low adherence, medication diversion, and emergence of withdrawal symptoms. Objective: To determine the efficacy of buprenorphine implants that provide a low, steady level of buprenorphine over 6months for the treatment of opioid dependence. Design, Setting, and Participants: A randomized, placebo-controlled, 6-month trial conducted at 18 sites in the United States between April 2007 and June 2008. One hundred sixty-three adults, aged 18 to 65 years, diagnosed with opioid dependence. One hundred eight were randomized to receive buprenorphine implants and 55 to receive placebo implants. Intervention: After induction with sublingual buprenorphine-naloxone tablets, patients received either 4 buprenorphine implants (80 mg per implant) or 4 placebo implants. A fifth implant was available if a threshold for rescue use of sublingual buprenorphine-naloxone treatment was exceeded. Standardized individual drug counseling was provided to all patients. Main Outcome Measure: The percentage of urine samples negative for illicit opioids for weeks 1 through 16 and for weeks 17 through 24. Results: The buprenorphine implant group had significantly more urine samples negative for illicit opioids during weeks 1 through 16 (P = .04). Patients with buprenorphine implants had a mean percentage of urine samples that tested negative for illicit opioids across weeks 1 through 16 of 40.4% (95% confidence interval [CI], 34.2%-46.7%) and a median of 40.7%; whereas those in the placebo group had a mean of 28.3% (95% CI, 20.3%-36.3%) and a median of 20.8%. A total of 71 of 108 patients (65.7%) who received buprenorphine implants completed the study vs 17 of 55 (30.9%) who received placebo implants (P &lt; .001). Those who received buprenorphine implants also had fewer clinician-rated (P &lt; .001) and patient-rated (P = .004) withdrawal symptoms, had lower patient ratings of craving (P &lt; .001), and experienced a greater change on clinician global ratings of severity of opioid dependence (P &lt; .001) and on the clinician global ratings of improvement (P &lt; .001) than those who received placebo implants. Minor implant site reactions were the most common adverse events: 61 patients (56.5%) in the buprenorphine group and 29 (52.7%) in the placebo group. Conclusion: Among persons with opioid dependence, the use of buprenorphine implants compared with placebo resulted in less opioid use over 16 weeks as assess…","author":[{"dropping-particle":"","family":"Ling","given":"Walter","non-dropping-particle":"","parse-names":false,"suffix":""},{"dropping-particle":"","family":"Casadonte","given":"Paul","non-dropping-particle":"","parse-names":false,"suffix":""},{"dropping-particle":"","family":"Bigelow","given":"George","non-dropping-particle":"","parse-names":false,"suffix":""},{"dropping-particle":"","family":"Kampman","given":"Kyle M.","non-dropping-particle":"","parse-names":false,"suffix":""},{"dropping-particle":"","family":"Patkar","given":"Ashwin","non-dropping-particle":"","parse-names":false,"suffix":""},{"dropping-particle":"","family":"Bailey","given":"Genie L.","non-dropping-particle":"","parse-names":false,"suffix":""},{"dropping-particle":"","family":"Rosenthal","given":"Richard N.","non-dropping-particle":"","parse-names":false,"suffix":""},{"dropping-particle":"","family":"Beebe","given":"Katherine L.","non-dropping-particle":"","parse-names":false,"suffix":""}],"container-title":"JAMA - Journal of the American Medical Association","id":"ITEM-1","issued":{"date-parts":[["2010"]]},"title":"Buprenorphine implants for treatment of opioid dependence: A randomized controlled trial","type":"article-journal"},"uris":["http://www.mendeley.com/documents/?uuid=eead4013-f855-4d42-a48a-d54293b6493c"]}],"mendeley":{"formattedCitation":"(Ling et al., 2010)","manualFormatting":"Ling et al., 2010","plainTextFormattedCitation":"(Ling et al., 2010)","previouslyFormattedCitation":"(Ling et al., 2010)"},"properties":{"noteIndex":0},"schema":"https://github.com/citation-style-language/schema/raw/master/csl-citation.json"}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Ling et al., 2010</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3E712CAA"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negative UOS during weeks 1-16 of the trial</w:t>
            </w:r>
          </w:p>
        </w:tc>
        <w:tc>
          <w:tcPr>
            <w:tcW w:w="2552" w:type="dxa"/>
            <w:tcBorders>
              <w:top w:val="nil"/>
              <w:left w:val="nil"/>
              <w:bottom w:val="nil"/>
              <w:right w:val="nil"/>
            </w:tcBorders>
            <w:shd w:val="clear" w:color="auto" w:fill="auto"/>
            <w:vAlign w:val="center"/>
          </w:tcPr>
          <w:p w14:paraId="16CB50A6"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3×/week</w:t>
            </w:r>
          </w:p>
        </w:tc>
        <w:tc>
          <w:tcPr>
            <w:tcW w:w="1460" w:type="dxa"/>
            <w:tcBorders>
              <w:top w:val="nil"/>
              <w:left w:val="nil"/>
              <w:bottom w:val="nil"/>
              <w:right w:val="nil"/>
            </w:tcBorders>
            <w:shd w:val="clear" w:color="auto" w:fill="auto"/>
            <w:vAlign w:val="center"/>
          </w:tcPr>
          <w:p w14:paraId="10E1B07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57567CD1" w14:textId="77777777" w:rsidTr="0045157D">
        <w:tc>
          <w:tcPr>
            <w:tcW w:w="1783" w:type="dxa"/>
            <w:tcBorders>
              <w:top w:val="nil"/>
              <w:left w:val="nil"/>
              <w:bottom w:val="nil"/>
              <w:right w:val="nil"/>
            </w:tcBorders>
            <w:shd w:val="clear" w:color="auto" w:fill="auto"/>
            <w:vAlign w:val="center"/>
          </w:tcPr>
          <w:p w14:paraId="139CB46E"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7DC2A0C5" w14:textId="751D410A"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{"citationItems":[{"id":"ITEM-1","itemData":{"DOI":"10.1046/j.1360-0443.2003.00335.x","ISSN":"09652140","PMID":"12653814","abstract":"Aims: To assess the efficacy of buprenorphine compared with methadone maintenance therapy for opioid dependence in a large sample using a flexible dosing regime and the marketed buprenorphine tablet. Design: Patients were randomized to receive buprenorphine or methadone over a 13-week treatment period in a double-blind, double-dummy trial. Setting: Three methadone clinics in Australia. Participants: Four hundred and five opioid-dependent patients seeking treatment. Intervention: Patients received buprenorphine or methadone as indicated clinically using a flexible dosage regime. During weeks 1-6, patients were dosed daily. From weeks 7-13, buprenorphine patients received double their week 6 dose on alternate days. Measurements: Retention in treatment, and illicit opioid use as determined by urinalysis. Self-reported drug use, psychological functioning, HIV-risk behaviour, general health and subjective ratings were secondary outcomes. Findings: Intention-to-treat analyses revealed no significant difference in completion rates at 13 weeks. Methadone was superior to buprenorphine in time to termination over the 13-week period (Wald χ2 = 4.371, df = 1, P = 0.037), but not separately for the single-day or alternate-day dosing phases. There were no significant between-group differences in morphine-positive urines, or in self-reported heroin or other illicit drug use. The majority (85%) of the buprenorphine patients transferred to alternate-clay dosing were maintained in alternate-day dosing. Conclusions: Buprenorphine did not differ from methadone in its ability to suppress heroin use, but retained approximately 10% fewer patients. This poorer retention was due possibly to too-slow induction onto buprenorphine. For the majority of patients, buprenorphine can be administered on alternate days.","author":[{"dropping-particle":"","family":"Mattick","given":"Richard P.","non-dropping-particle":"","parse-names":false,"suffix":""},{"dropping-particle":"","family":"Ali","given":"Robert","non-dropping-particle":"","parse-names":false,"suffix":""},{"dropping-particle":"","family":"White","given":"Jason M.","non-dropping-particle":"","parse-names":false,"suffix":""},{"dropping-particle":"","family":"O'Brien","given":"Susannah","non-dropping-particle":"","parse-names":false,"suffix":""},{"dropping-particle":"","family":"Wolk","given":"Seija","non-dropping-particle":"","parse-names":false,"suffix":""},{"dropping-particle":"","family":"Danz","given":"Cath","non-dropping-particle":"","parse-names":false,"suffix":""}],"container-title":"Addiction","id":"ITEM-1","issued":{"date-parts":[["2003"]]},"title":"Buprenorphine versus methadone maintenance therapy: A randomized double-blind trial with 405 opioid-dependent patients","type":"article-journal"},"uris":["http://www.mendeley.com/documents/?uuid=2e788ae7-a323-4291-a9c2-c33cf2d9495c"]}],"mendeley":{"formattedCitation":"(Mattick et al., 2003)","manualFormatting":"Mattick et al., 2003","plainTextFormattedCitation":"(Mattick et al., 2003)","previouslyFormattedCitation":"(Mattick et al., 2003)"},"properties":{"noteIndex":0},"schema":"https://github.com/citation-style-language/schema/raw/master/csl-citation.json"}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Mattick et al., 2003</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2E9EAA57"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 “Percentage of clean urines (PCU)”: Rate of negative UOS for the time that the patient remained in the study </w:t>
            </w:r>
            <w:r w:rsidRPr="00EE7535">
              <w:rPr>
                <w:rFonts w:ascii="Arial" w:hAnsi="Arial" w:cs="Arial"/>
                <w:i/>
                <w:iCs/>
                <w:lang w:val="en-US"/>
              </w:rPr>
              <w:t>AND</w:t>
            </w:r>
            <w:r w:rsidRPr="00EE7535">
              <w:rPr>
                <w:rFonts w:ascii="Arial" w:hAnsi="Arial" w:cs="Arial"/>
                <w:lang w:val="en-US"/>
              </w:rPr>
              <w:t xml:space="preserve"> “treatment effectiveness percentage (TEP)”: Rate of negative UOS for the full 13</w:t>
            </w:r>
            <w:r w:rsidRPr="00EE7535">
              <w:rPr>
                <w:rFonts w:ascii="Cambria Math" w:hAnsi="Cambria Math" w:cs="Cambria Math"/>
                <w:lang w:val="en-US"/>
              </w:rPr>
              <w:t>‐</w:t>
            </w:r>
            <w:r w:rsidRPr="00EE7535">
              <w:rPr>
                <w:rFonts w:ascii="Arial" w:hAnsi="Arial" w:cs="Arial"/>
                <w:lang w:val="en-US"/>
              </w:rPr>
              <w:t>week study (ITT)</w:t>
            </w:r>
          </w:p>
        </w:tc>
        <w:tc>
          <w:tcPr>
            <w:tcW w:w="2552" w:type="dxa"/>
            <w:tcBorders>
              <w:top w:val="nil"/>
              <w:left w:val="nil"/>
              <w:bottom w:val="nil"/>
              <w:right w:val="nil"/>
            </w:tcBorders>
            <w:shd w:val="clear" w:color="auto" w:fill="auto"/>
            <w:vAlign w:val="center"/>
          </w:tcPr>
          <w:p w14:paraId="17F9A05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biweekly</w:t>
            </w:r>
          </w:p>
        </w:tc>
        <w:tc>
          <w:tcPr>
            <w:tcW w:w="1460" w:type="dxa"/>
            <w:tcBorders>
              <w:top w:val="nil"/>
              <w:left w:val="nil"/>
              <w:bottom w:val="nil"/>
              <w:right w:val="nil"/>
            </w:tcBorders>
            <w:shd w:val="clear" w:color="auto" w:fill="auto"/>
            <w:vAlign w:val="center"/>
          </w:tcPr>
          <w:p w14:paraId="5E8960E1"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EE7535" w14:paraId="5C25CACC" w14:textId="77777777" w:rsidTr="0045157D">
        <w:tc>
          <w:tcPr>
            <w:tcW w:w="1783" w:type="dxa"/>
            <w:tcBorders>
              <w:top w:val="nil"/>
              <w:left w:val="nil"/>
              <w:bottom w:val="nil"/>
              <w:right w:val="nil"/>
            </w:tcBorders>
            <w:shd w:val="clear" w:color="auto" w:fill="auto"/>
            <w:vAlign w:val="center"/>
          </w:tcPr>
          <w:p w14:paraId="2BFF390A"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793C09AC" w14:textId="24E9D489"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{"citationItems":[{"id":"ITEM-1","itemData":{"DOI":"10.1056/nejmoa055255","ISSN":"0028-4793","PMID":"16870915","abstract":"Background The optimal level of counseling and frequency of attendance for medication distribution has not been established for the primary care, office-based buprenorphine– naloxone treatment of opioid dependence. Methods We conducted a 24-week randomized, controlled clinical trial with 166 patients assigned to one of three treatments: standard medical management and either once-weekly or thrice-weekly medication dispensing or enhanced medical management and thrice-weekly medication dispensing. Standard medical management was brief, manual-guided, medically focused counseling; enhanced management was similar, but each session was extended. The primary outcomes were the self-reported frequency of illicit opioid use, the percentage of opioid-negative urine specimens, and the maximum number of consecutive weeks of abstinence from illicit opioids. Results The three treatments had similar efficacies with respect to the mean percentage of opioid-negative urine specimens (standard medical management and once-weekly medication dispensing, 44 percent; standard medical management and thrice-weekly medication dispensing, 40 percent; and enhanced medical management and thriceweekly medication dispensing, 40 percent; P = 0.82) and the maximum number of consecutive weeks during which patients were abstinent from illicit opioids. All three treatments were associated with significant reductions from baseline in the frequency of illicit opioid use, but there were no significant differences among the treatments. The proportion of patients remaining in the study at 24 weeks did not differ significantly among the patients receiving standard medical management and onceweekly medication dispensing (48 percent) or thrice-weekly medication dispensing (43 percent) or enhanced medical management and thrice-weekly medication dispensing (39 percent) (P = 0.64). Adherence to buprenorphine–naloxone treatment varied; increased adherence was associated with improved treatment outcomes. Conclusions Among patients receiving buprenorphine–naloxone in primary care for opioid dependence, the efficacy of brief weekly counseling and once-weekly medication dispensing did not differ significantly from that of extended weekly counseling and thrice-weekly dispensing. Strategies to improve buprenorphine–naloxone adherence are needed. (ClinicalTrials.gov number, NCT00023283.)","author":[{"dropping-particle":"","family":"Fiellin","given":"David A.","non-dropping-particle":"","parse-names":false,"suffix":""},{"dropping-particle":"V.","family":"Pantalon","given":"Michael","non-dropping-particle":"","parse-names":false,"suffix":""},{"dropping-particle":"","family":"Chawarski","given":"Marek C.","non-dropping-particle":"","parse-names":false,"suffix":""},{"dropping-particle":"","family":"Moore","given":"Brent A.","non-dropping-particle":"","parse-names":false,"suffix":""},{"dropping-particle":"","family":"Sullivan","given":"Lynn E.","non-dropping-particle":"","parse-names":false,"suffix":""},{"dropping-particle":"","family":"O'Connor","given":"Patrick G.","non-dropping-particle":"","parse-names":false,"suffix":""},{"dropping-particle":"","family":"Schottenfeld","given":"Richard S.","non-dropping-particle":"","parse-names":false,"suffix":""}],"container-title":"New England Journal of Medicine","id":"ITEM-1","issued":{"date-parts":[["2006"]]},"title":"Counseling plus Buprenorphine–Naloxone Maintenance Therapy for Opioid Dependence","type":"article-journal"},"uris":["http://www.mendeley.com/documents/?uuid=b84a083a-eb18-4c35-86b5-6129d32013e5"]}],"mendeley":{"formattedCitation":"(Fiellin et al., 2006)","manualFormatting":"Fiellin et al., 2006","plainTextFormattedCitation":"(Fiellin et al., 2006)","previouslyFormattedCitation":"(Fiellin et al., 2006)"},"properties":{"noteIndex":0},"schema":"https://github.com/citation-style-language/schema/raw/master/csl-citation.json"}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Fiellin et al., 2006</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0F4C11E9"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negative UOS</w:t>
            </w:r>
          </w:p>
        </w:tc>
        <w:tc>
          <w:tcPr>
            <w:tcW w:w="2552" w:type="dxa"/>
            <w:tcBorders>
              <w:top w:val="nil"/>
              <w:left w:val="nil"/>
              <w:bottom w:val="nil"/>
              <w:right w:val="nil"/>
            </w:tcBorders>
            <w:shd w:val="clear" w:color="auto" w:fill="auto"/>
            <w:vAlign w:val="center"/>
          </w:tcPr>
          <w:p w14:paraId="7457C606"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auto"/>
            <w:vAlign w:val="center"/>
          </w:tcPr>
          <w:p w14:paraId="6654BEB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08E72121" w14:textId="77777777" w:rsidTr="0045157D">
        <w:tc>
          <w:tcPr>
            <w:tcW w:w="1783" w:type="dxa"/>
            <w:tcBorders>
              <w:top w:val="nil"/>
              <w:left w:val="nil"/>
              <w:bottom w:val="nil"/>
              <w:right w:val="nil"/>
            </w:tcBorders>
            <w:shd w:val="clear" w:color="auto" w:fill="auto"/>
            <w:vAlign w:val="center"/>
          </w:tcPr>
          <w:p w14:paraId="30E1DD29"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63EE3AB2" w14:textId="5509D1B4"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{"citationItems":[{"id":"ITEM-1","itemData":{"DOI":"10.1001/jamapsychiatry.2017.3206","ISSN":"2168622X","PMID":"29049469","abstract":"IMPORTANCE To date, extended-release naltrexone hydrochloride has not previously been compared directly with opioid medication treatment (OMT), currently the most commonly prescribed treatment for opioid dependence. OBJECTIVE To determine whether treatment with extended-release naltrexone will be as effective as daily buprenorphine hydrochloride with naloxone hydrochloride in maintaining abstinence from heroin and other illicit substances in newly detoxified individuals. DESIGN, SETTING AND PARTICIPANTS A 12-week, multicenter, outpatient, open-label randomized clinical trial was conducted at 5 urban addiction clinics in Norway between November 1, 2012, and December 23, 2015; the last follow-up was performed on October 23, 2015. A total of 232 adult opioid-dependent (per DSM-IV criteria) individuals were recruited from outpatient addiction clinics and detoxification units and assessed for eligibility. Intention-to-treat analyses of efficacy end points were performed with all randomized participants. INTERVENTIONS Randomization to either daily oral flexible dose buprenorphine-naloxone, 4 to 24mg/d, or extended-release naltrexone hydrochloride, 380mg, administered intramuscularly every fourth week for 12 weeks. MAIN OUTCOMES AND MEASURES Primary end points (protocol)were the randomized clinical trial completion rate, the proportion of opioid-negative urine drug tests, and number of days of use of heroin and other illicit opioids. Secondary end points included number of days of use of other illicit substances. Safety was assessed by adverse event reporting. RESULTS Of 159 participants, mean (SD) age was 36 (8.6) years and 44 (27.7%) were women. Eighty individuals were randomized to extended-release naltrexone and 79 to buprenorphine-naloxone; 105 (66.0%) completed the trial. Retention in the extended-release naltrexone group was noninferior to the buprenorphine-naloxone group (difference,-0.1; with 95%CI,-0.2 to 0.1; P = .04), with mean (SD) time of 69.3 (25.9) and 63.7 (29.9) days, correspondingly (P = .33, log-rank test). Treatment with extended-release naltrexone showed noninferiority to buprenorphine-naloxone on group proportion of total number of opioid-negative urine drug tests (mean [SD], 0.9 [0.3] and 0.8 [0.4], respectively, difference, 0.1 with 95%CI,-0.04 to 0.2; P &lt; .001) and use of heroin (mean difference,-3.2 with 95%CI,-4.9 to-1.5; P &lt; .001) and other illicit opioids (mean difference,-2.7 with 95%CI,-4.6 to-0.9; P &lt; .001). Superiority analysi…","author":[{"dropping-particle":"","family":"Tanum","given":"Lars","non-dropping-particle":"","parse-names":false,"suffix":""},{"dropping-particle":"","family":"Solli","given":"Kristin Klemmetsby","non-dropping-particle":"","parse-names":false,"suffix":""},{"dropping-particle":"","family":"Latif","given":"Zill E.Huma","non-dropping-particle":"","parse-names":false,"suffix":""},{"dropping-particle":"","family":"Benth","given":"Jūrate Šaltyte","non-dropping-particle":"","parse-names":false,"suffix":""},{"dropping-particle":"","family":"Opheim","given":"Arild","non-dropping-particle":"","parse-names":false,"suffix":""},{"dropping-particle":"","family":"Sharma-Haase","given":"Kamni","non-dropping-particle":"","parse-names":false,"suffix":""},{"dropping-particle":"","family":"Krajci","given":"Peter","non-dropping-particle":"","parse-names":false,"suffix":""},{"dropping-particle":"","family":"Kunøe","given":"Nikolaj","non-dropping-particle":"","parse-names":false,"suffix":""}],"container-title":"JAMA Psychiatry","id":"ITEM-1","issued":{"date-parts":[["2017"]]},"title":"Effectiveness of injectable extended-release naltrexone vs daily buprenorphine-naloxone for opioid dependence: A randomized clinical noninferiority trial","type":"article-journal"},"uris":["http://www.mendeley.com/documents/?uuid=19a4f92c-7d09-4af7-bd69-79263b1b40e0"]}],"mendeley":{"formattedCitation":"(Tanum et al., 2017)","manualFormatting":"Tanum et al., 2017","plainTextFormattedCitation":"(Tanum et al., 2017)","previouslyFormattedCitation":"(Tanum et al., 2017)"},"properties":{"noteIndex":0},"schema":"https://github.com/citation-style-language/schema/raw/master/csl-citation.json"}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Tanum et al., 2017</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454E9F79"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Rate of negative UOS: Number of negative UOS divided by the total number of attended tests (group proportion)</w:t>
            </w:r>
          </w:p>
        </w:tc>
        <w:tc>
          <w:tcPr>
            <w:tcW w:w="2552" w:type="dxa"/>
            <w:tcBorders>
              <w:top w:val="nil"/>
              <w:left w:val="nil"/>
              <w:bottom w:val="nil"/>
              <w:right w:val="nil"/>
            </w:tcBorders>
            <w:shd w:val="clear" w:color="auto" w:fill="auto"/>
            <w:vAlign w:val="center"/>
          </w:tcPr>
          <w:p w14:paraId="7448B281"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auto"/>
            <w:vAlign w:val="center"/>
          </w:tcPr>
          <w:p w14:paraId="23F4FEFE"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54592C2F" w14:textId="77777777" w:rsidTr="0045157D">
        <w:tc>
          <w:tcPr>
            <w:tcW w:w="1783" w:type="dxa"/>
            <w:tcBorders>
              <w:top w:val="nil"/>
              <w:left w:val="nil"/>
              <w:bottom w:val="nil"/>
              <w:right w:val="nil"/>
            </w:tcBorders>
            <w:shd w:val="clear" w:color="auto" w:fill="auto"/>
            <w:vAlign w:val="center"/>
          </w:tcPr>
          <w:p w14:paraId="25EEB413"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517F0283" w14:textId="6508AD38"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{"citationItems":[{"id":"ITEM-1","itemData":{"DOI":"10.1016/S0140-6736(18)32259-1","ISSN":"1474547X","PMID":"30792007","abstract":"Background: RBP-6000, referred to as BUP-XR (extended-release buprenorphine), is a subcutaneously injected, monthly buprenorphine treatment for opioid use disorder. BUP-XR provides sustained buprenorphine plasma concentrations to block drug-liking of abused opioids over the entire monthly dosing period, while controlling withdrawal and craving symptoms. Administration of BUP-XR in a health-care setting also mitigates abuse, misuse, diversion, and unintentional exposure. We aimed to investigate the efficacy of different BUP-XR dosing regimens in participants with opioid use disorder. Methods: This randomised, double-blind, placebo-controlled, phase 3 trial was done at 36 treatment centres in the USA. Treatment-seeking adults aged 18–65 years who had moderate or severe opioid use disorder (as defined by the fifth edition of the Diagnostic and Statistical Manual of Mental Disorders) entered an open-label run-in phase of up to 2 weeks' treatment with buprenorphine-naloxone sublingual film. Eligible participants were then randomly assigned (4:4:1:1) with an interactive voice/web-response system to receive BUP-XR 300 mg/300 mg (six injections of 300 mg), BUP-XR 300 mg/100 mg (two injections of 300 mg plus four injections of 100 mg), or volume-matched placebo every 28 days, and received weekly individual drug counselling. No supplemental buprenorphine was allowed. The primary efficacy endpoint was participants' percentage abstinence from opioid use, defined as the percentage of each participant's negative urine samples and self-reports of illicit opioid use from week 5 to week 24, analysed in the full analysis set. Safety was assessed in all participants who received at least one dose of BUP-XR or placebo. This study is registered with ClinicalTrials.gov, number NCT02357901. Findings: From Jan 28, 2015, to Nov 12, 2015, 1187 potential participants were screened, 665 entered run-in, and 504 received BUP-XR 300 mg/300 mg (n=201), BUP-XR 300 mg/100 mg (n=203), or placebo (n=100). Mean participants' percentage abstinence was 41·3% (SD 39·7) for BUP-XR 300 mg/300 mg and 42·7% (38·5) for 300 mg/100 mg, compared with 5·0% (17·0) for placebo (p&lt;0·0001 for both BUP-XR regimens). No compensatory non-opioid drug use was observed during BUP-XR treatment. The most common adverse events were headache (17 [8%] participants in the BUP-XR 300 mg/300 mg group vs 19 [9%] participants in the BUP-XR 300 mg/100 mg group vs six [6%] participants in the placebo group), constipation (…","author":[{"dropping-particle":"","family":"Haight","given":"Barbara R.","non-dropping-particle":"","parse-names":false,"suffix":""},{"dropping-particle":"","family":"Learned","given":"Susan M.","non-dropping-particle":"","parse-names":false,"suffix":""},{"dropping-particle":"","family":"Laffont","given":"Celine M.","non-dropping-particle":"","parse-names":false,"suffix":""},{"dropping-particle":"","family":"Fudala","given":"Paul J.","non-dropping-particle":"","parse-names":false,"suffix":""},{"dropping-particle":"","family":"Zhao","given":"Yue","non-dropping-particle":"","parse-names":false,"suffix":""},{"dropping-particle":"","family":"Garofalo","given":"Amanda S.","non-dropping-particle":"","parse-names":false,"suffix":""},{"dropping-particle":"","family":"Greenwald","given":"Mark K.","non-dropping-particle":"","parse-names":false,"suffix":""},{"dropping-particle":"","family":"Nadipelli","given":"Vijay R.","non-dropping-particle":"","parse-names":false,"suffix":""},{"dropping-particle":"","family":"Ling","given":"Walter","non-dropping-particle":"","parse-names":false,"suffix":""},{"dropping-particle":"","family":"Heidbreder","given":"Christian","non-dropping-particle":"","parse-names":false,"suffix":""},{"dropping-particle":"","family":"Andersen","given":"James L.","non-dropping-particle":"","parse-names":false,"suffix":""},{"dropping-particle":"","family":"Bailey","given":"Genie L.","non-dropping-particle":"","parse-names":false,"suffix":""},{"dropping-particle":"","family":"Bartley","given":"Scott Robert","non-dropping-particle":"","parse-names":false,"suffix":""},{"dropping-particle":"","family":"Biunno","given":"Michael J.","non-dropping-particle":"","parse-names":false,"suffix":""},{"dropping-particle":"","family":"Boyett","given":"Brent","non-dropping-particle":"","parse-names":false,"suffix":""},{"dropping-particle":"","family":"Carr","given":"Jesse M.","non-dropping-particle":"","parse-names":false,"suffix":""},{"dropping-particle":"","family":"Cifuentes","given":"Eduardo","non-dropping-particle":"","parse-names":false,"suffix":""},{"dropping-particle":"","family":"Duarte-Sckell","given":"Sandra Daniela","non-dropping-particle":"","parse-names":false,"suffix":""},{"dropping-particle":"","family":"Dueno","given":"Otto R.","non-dropping-particle":"","parse-names":false,"suffix":""},{"dropping-particle":"","family":"Harrison","given":"Boyde J.","non-dropping-particle":"","parse-names":false,"suffix":""},{"dropping-particle":"","family":"Hassman","given":"David R.","non-dropping-particle":"","parse-names":false,"suffix":""},{"dropping-particle":"","family":"Hoffman","given":"Kent Steven","non-dropping-particle":"","parse-names":false,"suffix":""},{"dropping-particle":"","family":"Isacesu","given":"Valentin","non-dropping-particle":"","parse-names":false,"suffix":""},{"dropping-particle":"","family":"Ishaque","given":"Saleem","non-dropping-particle":"","parse-names":false,"suffix":""},{"dropping-particle":"","family":"Kakar","given":"Rishi","non-dropping-particle":"","parse-names":false,"suffix":""},{"dropping-particle":"","family":"Kampman","given":"Kyle","non-dropping-particle":"","parse-names":false,"suffix":""},{"dropping-particle":"","family":"Knapp","given":"Richard D.","non-dropping-particle":"","parse-names":false,"suffix":""},{"dropping-particle":"","family":"Konis","given":"George","non-dropping-particle":"","parse-names":false,"suffix":""},{"dropping-particle":"","family":"Kunovac","given":"Jelena","non-dropping-particle":"","parse-names":false,"suffix":""},{"dropping-particle":"","family":"Kwentus","given":"Joseph A.","non-dropping-particle":"","parse-names":false,"suffix":""},{"dropping-particle":"","family":"Levinson","given":"Lawrence S.","non-dropping-particle":"","parse-names":false,"suffix":""},{"dropping-particle":"","family":"Malhotra","given":"Shishuka","non-dropping-particle":"","parse-names":false,"suffix":""},{"dropping-particle":"","family":"Mehra","given":"Vishaal","non-dropping-particle":"","parse-names":false,"suffix":""},{"dropping-particle":"","family":"Mofsen","given":"Ricky Stuart","non-dropping-particle":"","parse-names":false,"suffix":""},{"dropping-particle":"","family":"Peyton","given":"Marvin Lane","non-dropping-particle":"","parse-names":false,"suffix":""},{"dropping-particle":"","family":"Pujari","given":"Gita G.","non-dropping-particle":"","parse-names":false,"suffix":""},{"dropping-particle":"","family":"Ranjan","given":"Rakesh","non-dropping-particle":"","parse-names":false,"suffix":""},{"dropping-particle":"","family":"Rutrick","given":"Daniel","non-dropping-particle":"","parse-names":false,"suffix":""},{"dropping-particle":"","family":"Seal","given":"Gregory","non-dropping-particle":"","parse-names":false,"suffix":""},{"dropping-particle":"","family":"Segal","given":"Scott Daniel","non-dropping-particle":"","parse-names":false,"suffix":""},{"dropping-particle":"","family":"Shiwach","given":"Rajinder","non-dropping-particle":"","parse-names":false,"suffix":""},{"dropping-particle":"","family":"Thomas","given":"Haydn Mikel","non-dropping-particle":"","parse-names":false,"suffix":""},{"dropping-particle":"","family":"Ventre","given":"Peter Paul","non-dropping-particle":"","parse-names":false,"suffix":""},{"dropping-particle":"","family":"Vijapura","given":"Amit K.","non-dropping-particle":"","parse-names":false,"suffix":""},{"dropping-particle":"","family":"Walling","given":"David P.","non-dropping-particle":"","parse-names":false,"suffix":""},{"dropping-particle":"","family":"Wiest","given":"Katharina L.","non-dropping-particle":"","parse-names":false,"suffix":""}],"container-title":"The Lancet","id":"ITEM-1","issued":{"date-parts":[["2019"]]},"title":"Efficacy and safety of a monthly buprenorphine depot injection for opioid use disorder: a multicentre, randomised, double-blind, placebo-controlled, phase 3 trial","type":"article-journal"},"uris":["http://www.mendeley.com/documents/?uuid=ff98a792-e7e4-4bbc-ae5c-76dbb08662c5"]}],"mendeley":{"formattedCitation":"(Haight et al., 2019)","manualFormatting":"Haight et al., 2019","plainTextFormattedCitation":"(Haight et al., 2019)","previouslyFormattedCitation":"(Haight et al., 2019)"},"properties":{"noteIndex":0},"schema":"https://github.com/citation-style-language/schema/raw/master/csl-citation.json"}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Haight et al., 2019</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10902B9E" w14:textId="03E3ED5D" w:rsidR="0045157D" w:rsidRPr="00EE7535" w:rsidRDefault="0045157D" w:rsidP="0045157D">
            <w:pPr>
              <w:autoSpaceDE w:val="0"/>
              <w:autoSpaceDN w:val="0"/>
              <w:adjustRightInd w:val="0"/>
              <w:spacing w:before="60" w:after="60"/>
              <w:rPr>
                <w:rFonts w:ascii="Arial" w:hAnsi="Arial" w:cs="Arial"/>
                <w:i/>
                <w:iCs/>
                <w:color w:val="4F81BD" w:themeColor="accent1"/>
                <w:lang w:val="en-US"/>
              </w:rPr>
            </w:pPr>
            <w:r w:rsidRPr="00EE7535">
              <w:rPr>
                <w:rFonts w:ascii="Arial" w:hAnsi="Arial" w:cs="Arial"/>
                <w:lang w:val="en-US"/>
              </w:rPr>
              <w:t>Percentage of negative UOS from week 5 to week 24</w:t>
            </w:r>
          </w:p>
        </w:tc>
        <w:tc>
          <w:tcPr>
            <w:tcW w:w="2552" w:type="dxa"/>
            <w:tcBorders>
              <w:top w:val="nil"/>
              <w:left w:val="nil"/>
              <w:bottom w:val="nil"/>
              <w:right w:val="nil"/>
            </w:tcBorders>
            <w:shd w:val="clear" w:color="auto" w:fill="auto"/>
            <w:vAlign w:val="center"/>
          </w:tcPr>
          <w:p w14:paraId="05E5FF94"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auto"/>
            <w:vAlign w:val="center"/>
          </w:tcPr>
          <w:p w14:paraId="638A8690"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6A4E694F" w14:textId="77777777" w:rsidTr="0045157D">
        <w:tc>
          <w:tcPr>
            <w:tcW w:w="1783" w:type="dxa"/>
            <w:tcBorders>
              <w:top w:val="nil"/>
              <w:left w:val="nil"/>
              <w:bottom w:val="nil"/>
              <w:right w:val="nil"/>
            </w:tcBorders>
            <w:shd w:val="clear" w:color="auto" w:fill="auto"/>
            <w:vAlign w:val="center"/>
          </w:tcPr>
          <w:p w14:paraId="7C00FA29"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4C89F719" w14:textId="6920CDBC"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{"citationItems":[{"id":"ITEM-1","itemData":{"DOI":"10.1001/jamainternmed.2018.1052","ISSN":"21686106","PMID":"29799968","abstract":"IMPORTANCE: Buprenorphine treatment for opioid use disorder may be improved by sustained-release formulations. OBJECTIVE: To determine whether treatment involving novel weekly and monthly subcutaneous (SC) buprenorphine depot formulations is noninferior to a daily sublingual (SL) combination of buprenorphine hydrochloride and naloxone hydrochloride in the treatment of opioid use disorder. DESIGN, SETTING, AND PARTICIPANTS: This outpatient, double-blind, double-dummy randomized clinical trial was conducted at 35 sites in the United States from December 29, 2015, through October 19, 2016. Participants were treatment-seeking adults with moderate-to-severe opioid use disorder. INTERVENTIONS: Randomization to daily SL placebo and weekly (first 12 weeks; phase 1) and monthly (last 12 weeks; phase 2) SC buprenorphine (SC-BPN group) or to daily SL buprenorphine with naloxone (24 weeks) with matched weekly and monthly SC placebo injections (SL-BPN/NX group). MAIN OUTCOMES AND MEASURES: Primary end points tested for noninferioritywere response rate (10% margin) and the mean proportion of opioid-negative urine samples for 24 weeks (11% margin). Responder status was defined as having no evidence of illicit opioid use for at least 8 of 10 prespecified points during weeks 9 to 24, with 2 of these at week 12 and during month 6 (weeks 21-24). The mean proportion of samples with no evidence of illicit opioid use (weeks 4-24) evaluated by a cumulative distribution function (CDF) was an a priori secondary outcome with planned superiority testing if the response rate demonstrated noninferiority. RESULTS: A total of 428 participants (263 men [61.4%] and 165 women [38.6%]; mean [SD] age, 38.4 [11.0] years) were randomized to the SL-BPN/NX group (n = 215) or the SC-BPN group (n = 213). The response rates were 31 of 215 (14.4%) for the SL-BPN/NX group and 37 of 213 (17.4%) for the SC-BPN group, a 3.0%difference (95%CI, -4.0%to 9.9%; P &lt; .001). The proportion of opioid-negative urine samples was 1099 of 3870 (28.4%) for the SL-BPN/NX group and 1347 of 3834 (35.1%) for the SC-BPN group, a 6.7%difference (95%CI, -0.1%to 13.6%; P &lt; .001). The CDF for the SC-BPN group (26.7%) was statistically superior to the CDF for the SL-BPN/NX group (0; P = .004). Injection site adverse events (none severe) occurred in 48 participants (22.3%) in the SL-BPN/NX group and 40 (18.8%) in the SC-BPN group. CONCLUSIONS AND RELEVANCE: Compared with SL buprenorphine, depot buprenorphine did not result i…","author":[{"dropping-particle":"","family":"Lofwall","given":"Michelle R.","non-dropping-particle":"","parse-names":false,"suffix":""},{"dropping-particle":"","family":"Walsh","given":"Sharon L.","non-dropping-particle":"","parse-names":false,"suffix":""},{"dropping-particle":"V.","family":"Nunes","given":"Edward","non-dropping-particle":"","parse-names":false,"suffix":""},{"dropping-particle":"","family":"Bailey","given":"Genie L.","non-dropping-particle":"","parse-names":false,"suffix":""},{"dropping-particle":"","family":"Sigmon","given":"Stacey C.","non-dropping-particle":"","parse-names":false,"suffix":""},{"dropping-particle":"","family":"Kampman","given":"Kyle M.","non-dropping-particle":"","parse-names":false,"suffix":""},{"dropping-particle":"","family":"Frost","given":"Michael","non-dropping-particle":"","parse-names":false,"suffix":""},{"dropping-particle":"","family":"Tiberg","given":"Fredrik","non-dropping-particle":"","parse-names":false,"suffix":""},{"dropping-particle":"","family":"Linden","given":"Margareta","non-dropping-particle":"","parse-names":false,"suffix":""},{"dropping-particle":"","family":"Sheldon","given":"Behshad","non-dropping-particle":"","parse-names":false,"suffix":""},{"dropping-particle":"","family":"Oosman","given":"Sonia","non-dropping-particle":"","parse-names":false,"suffix":""},{"dropping-particle":"","family":"Peterson","given":"Stefan","non-dropping-particle":"","parse-names":false,"suffix":""},{"dropping-particle":"","family":"Chen","given":"Michael","non-dropping-particle":"","parse-names":false,"suffix":""},{"dropping-particle":"","family":"Kim","given":"Sonnie","non-dropping-particle":"","parse-names":false,"suffix":""}],"container-title":"JAMA Internal Medicine","id":"ITEM-1","issued":{"date-parts":[["2018"]]},"title":"Weekly and monthly subcutaneous buprenorphine depot formulations vs daily sublingual buprenorphine with naloxone for treatment of opioid use disorder a randomized clinical trial","type":"article-journal"},"uris":["http://www.mendeley.com/documents/?uuid=fd6b3834-68ef-408c-bfa8-c95c15d9c92a"]}],"mendeley":{"formattedCitation":"(Lofwall et al., 2018)","manualFormatting":"Lofwall et al., 2018","plainTextFormattedCitation":"(Lofwall et al., 2018)","previouslyFormattedCitation":"(Lofwall et al., 2018)"},"properties":{"noteIndex":0},"schema":"https://github.com/citation-style-language/schema/raw/master/csl-citation.json"}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Lofwall et al., 2018</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63D94BD4"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Mean percentage of negative UOS for weeks 1 to 24 </w:t>
            </w:r>
          </w:p>
        </w:tc>
        <w:tc>
          <w:tcPr>
            <w:tcW w:w="2552" w:type="dxa"/>
            <w:tcBorders>
              <w:top w:val="nil"/>
              <w:left w:val="nil"/>
              <w:bottom w:val="nil"/>
              <w:right w:val="nil"/>
            </w:tcBorders>
            <w:shd w:val="clear" w:color="auto" w:fill="auto"/>
            <w:vAlign w:val="center"/>
          </w:tcPr>
          <w:p w14:paraId="223EE460"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weeks 1</w:t>
            </w:r>
            <w:r w:rsidRPr="00EE7535">
              <w:rPr>
                <w:rFonts w:ascii="Cambria Math" w:hAnsi="Cambria Math" w:cs="Cambria Math"/>
                <w:lang w:val="en-US"/>
              </w:rPr>
              <w:t>‐</w:t>
            </w:r>
            <w:r w:rsidRPr="00EE7535">
              <w:rPr>
                <w:rFonts w:ascii="Arial" w:hAnsi="Arial" w:cs="Arial"/>
                <w:lang w:val="en-US"/>
              </w:rPr>
              <w:t>12, 16, 20, and 24; plus 3 random visits during weeks 12</w:t>
            </w:r>
            <w:r w:rsidRPr="00EE7535">
              <w:rPr>
                <w:rFonts w:ascii="Cambria Math" w:hAnsi="Cambria Math" w:cs="Cambria Math"/>
                <w:lang w:val="en-US"/>
              </w:rPr>
              <w:t>‐</w:t>
            </w:r>
            <w:r w:rsidRPr="00EE7535">
              <w:rPr>
                <w:rFonts w:ascii="Arial" w:hAnsi="Arial" w:cs="Arial"/>
                <w:lang w:val="en-US"/>
              </w:rPr>
              <w:t>24</w:t>
            </w:r>
          </w:p>
        </w:tc>
        <w:tc>
          <w:tcPr>
            <w:tcW w:w="1460" w:type="dxa"/>
            <w:tcBorders>
              <w:top w:val="nil"/>
              <w:left w:val="nil"/>
              <w:bottom w:val="nil"/>
              <w:right w:val="nil"/>
            </w:tcBorders>
            <w:shd w:val="clear" w:color="auto" w:fill="auto"/>
            <w:vAlign w:val="center"/>
          </w:tcPr>
          <w:p w14:paraId="61CC00F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707A2B90" w14:textId="77777777" w:rsidTr="0045157D">
        <w:tc>
          <w:tcPr>
            <w:tcW w:w="1783" w:type="dxa"/>
            <w:tcBorders>
              <w:top w:val="nil"/>
              <w:left w:val="nil"/>
              <w:bottom w:val="nil"/>
              <w:right w:val="nil"/>
            </w:tcBorders>
            <w:shd w:val="clear" w:color="auto" w:fill="auto"/>
            <w:vAlign w:val="center"/>
          </w:tcPr>
          <w:p w14:paraId="5D2AEA84"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5273BC98" w14:textId="713DB8F7"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{"citationItems":[{"id":"ITEM-1","itemData":{"DOI":"10.3310/hta23030","ISSN":"20464924","PMID":"30702059","abstract":"Background: People recovering from heroin addiction need better treatments than are currently offered. The chronic relapsing nature of drug dependence means that helping a patient to achieve abstinence is often difficult. Naltrexone blocks the effects of ingested heroin; however, evidence is conflicting regarding the best delivery method. Objectives: The primary purpose of the trial was to evaluate the clinical effectiveness and cost-effectiveness of extended-release naltrexone versus standard oral naltrexone versus relapse prevention therapy without medication for opioid use disorder (OUD). Design: This was a 3-year, definitive, three-centre, three-arm, parallel group, placebo-controlled, double-blind, double-dummy, randomised controlled trial. Setting: Two specialist NHS outpatient addiction clinics: one in London and one in Birmingham. Participants: Planned study sample - 300 adult patients with OUD who had completed detoxification. Interventions: One iGen/Atral-Cipan Extended Release Naltrexone device (iGen/Atral-Cipan, Castanheira do Ribatejo, Portugal) (765 mg naltrexone or placebo) at day 0 of study week 1. Three weekly directly observed active or placebo oral naltrexone tablets (2 × 50 mg, Monday and Wednesday; 3 × 50 mg, Friday) at day 0 of study week 1 (for 4 weeks) and then an 8-week regimen of patient-administered dosing at the same dosing level. Main outcome measure: The primary outcome measure was the proportion of heroin-negative urine drug screen (UDS) results at the end of the 12-week post-randomisation time point. Results: Six patients were recruited and randomised to receive study interventions. Two patients had no positive UDS samples for heroin during the 12-week treatment period, one patient had only one positive UDS sample and the remaining patients had two, six and eight positive UDS results for heroin. All patients had at least one missed clinic visit (range 1-14). Conclusions: Considerable problems were encountered with (1) the stipulated requirement of a validated ‘detoxified’ status prior to the initiation of the study naltrexone, (2) the requirement for a consent coolingoff period and (3) delays awaiting the surgical implant procedure. Major upheaval to the organisation and delivery of NHS community treatment services across England led to extremely poor levels of actual entry of patients into the trial. Research-vital clinical and procedural requirements were, therefore, more challenging to implement. The potential therapeu…","author":[{"dropping-particle":"","family":"Strang","given":"John","non-dropping-particle":"","parse-names":false,"suffix":""},{"dropping-particle":"","family":"Kelleher","given":"Michael","non-dropping-particle":"","parse-names":false,"suffix":""},{"dropping-particle":"","family":"Mayet","given":"Soraya","non-dropping-particle":"","parse-names":false,"suffix":""},{"dropping-particle":"","family":"Day","given":"Ed","non-dropping-particle":"","parse-names":false,"suffix":""},{"dropping-particle":"","family":"Hellier","given":"Jennifer","non-dropping-particle":"","parse-names":false,"suffix":""},{"dropping-particle":"","family":"Byford","given":"Sarah","non-dropping-particle":"","parse-names":false,"suffix":""},{"dropping-particle":"","family":"Murphy","given":"Caroline","non-dropping-particle":"","parse-names":false,"suffix":""},{"dropping-particle":"","family":"McLennan","given":"Blair","non-dropping-particle":"","parse-names":false,"suffix":""},{"dropping-particle":"","family":"Shearer","given":"James","non-dropping-particle":"","parse-names":false,"suffix":""},{"dropping-particle":"","family":"Ryan","given":"Elizabeth","non-dropping-particle":"","parse-names":false,"suffix":""},{"dropping-particle":"","family":"Marsden","given":"John","non-dropping-particle":"","parse-names":false,"suffix":""}],"container-title":"Health Technology Assessment","id":"ITEM-1","issued":{"date-parts":[["2019"]]},"title":"Extended-release naltrexone versus standard oral naltrexone versus placebo for opioid use disorder: The NEAT three-arm RCT","type":"article-journal"},"uris":["http://www.mendeley.com/documents/?uuid=0af2de75-3487-4e9d-84d3-43fce5716d53"]}],"mendeley":{"formattedCitation":"(Strang et al., 2019)","manualFormatting":"Strang et al., 2019","plainTextFormattedCitation":"(Strang et al., 2019)","previouslyFormattedCitation":"(Strang et al., 2019)"},"properties":{"noteIndex":0},"schema":"https://github.com/citation-style-language/schema/raw/master/csl-citation.json"}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Strang et al., 2019</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3D16E99D"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Proportion of negative UOS at the end of the 12</w:t>
            </w:r>
            <w:r w:rsidRPr="00EE7535">
              <w:rPr>
                <w:rFonts w:ascii="Cambria Math" w:hAnsi="Cambria Math" w:cs="Cambria Math"/>
                <w:lang w:val="en-US"/>
              </w:rPr>
              <w:t>‐</w:t>
            </w:r>
            <w:r w:rsidRPr="00EE7535">
              <w:rPr>
                <w:rFonts w:ascii="Arial" w:hAnsi="Arial" w:cs="Arial"/>
                <w:lang w:val="en-US"/>
              </w:rPr>
              <w:t>week post-randomization time point</w:t>
            </w:r>
          </w:p>
        </w:tc>
        <w:tc>
          <w:tcPr>
            <w:tcW w:w="2552" w:type="dxa"/>
            <w:tcBorders>
              <w:top w:val="nil"/>
              <w:left w:val="nil"/>
              <w:bottom w:val="nil"/>
              <w:right w:val="nil"/>
            </w:tcBorders>
            <w:shd w:val="clear" w:color="auto" w:fill="auto"/>
            <w:vAlign w:val="center"/>
          </w:tcPr>
          <w:p w14:paraId="330CF01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1262B9A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r w:rsidRPr="00EE7535">
              <w:rPr>
                <w:rFonts w:ascii="Arial" w:hAnsi="Arial" w:cs="Arial"/>
                <w:vertAlign w:val="superscript"/>
                <w:lang w:val="en-US"/>
              </w:rPr>
              <w:t>7</w:t>
            </w:r>
          </w:p>
        </w:tc>
      </w:tr>
      <w:tr w:rsidR="0045157D" w:rsidRPr="00EE7535" w14:paraId="06181681" w14:textId="77777777" w:rsidTr="0045157D">
        <w:tc>
          <w:tcPr>
            <w:tcW w:w="1783" w:type="dxa"/>
            <w:tcBorders>
              <w:top w:val="nil"/>
              <w:left w:val="nil"/>
              <w:bottom w:val="nil"/>
              <w:right w:val="nil"/>
            </w:tcBorders>
            <w:shd w:val="clear" w:color="auto" w:fill="auto"/>
            <w:vAlign w:val="center"/>
          </w:tcPr>
          <w:p w14:paraId="19E62DF9"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2E7E6A45" w14:textId="33D42357"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{"citationItems":[{"id":"ITEM-1","itemData":{"DOI":"10.1001/archpsyc.63.2.210","ISSN":"0003-990X","author":[{"dropping-particle":"","family":"Comer","given":"Sandra D.","non-dropping-particle":"","parse-names":false,"suffix":""},{"dropping-particle":"","family":"Sullivan","given":"Maria A.","non-dropping-particle":"","parse-names":false,"suffix":""},{"dropping-particle":"","family":"Yu","given":"Elmer","non-dropping-particle":"","parse-names":false,"suffix":""},{"dropping-particle":"","family":"Rothenberg","given":"Jami L.","non-dropping-particle":"","parse-names":false,"suffix":""},{"dropping-particle":"","family":"Kleber","given":"Herbert D.","non-dropping-particle":"","parse-names":false,"suffix":""},{"dropping-particle":"","family":"Kampman","given":"Kyle","non-dropping-particle":"","parse-names":false,"suffix":""},{"dropping-particle":"","family":"Dackis","given":"Charles","non-dropping-particle":"","parse-names":false,"suffix":""},{"dropping-particle":"","family":"O’Brien","given":"Charles P.","non-dropping-particle":"","parse-names":false,"suffix":""}],"container-title":"Archives of General Psychiatry","id":"ITEM-1","issue":"2","issued":{"date-parts":[["2006","2","1"]]},"page":"210","title":"Injectable, Sustained-Release Naltrexone for the Treatment of Opioid Dependence","type":"article-journal","volume":"63"},"uris":["http://www.mendeley.com/documents/?uuid=a3698521-d99a-40b2-b9a5-4efa3bcb2c6a"]}],"mendeley":{"formattedCitation":"(Comer et al., 2006)","manualFormatting":"Comer et al., 2006","plainTextFormattedCitation":"(Comer et al., 2006)","previouslyFormattedCitation":"(Comer et al., 2006)"},"properties":{"noteIndex":0},"schema":"https://github.com/citation-style-language/schema/raw/master/csl-citation.json"}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Comer et al., 2006</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42BFB77A"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negative UOS during 8 weeks of treatment</w:t>
            </w:r>
          </w:p>
        </w:tc>
        <w:tc>
          <w:tcPr>
            <w:tcW w:w="2552" w:type="dxa"/>
            <w:tcBorders>
              <w:top w:val="nil"/>
              <w:left w:val="nil"/>
              <w:bottom w:val="nil"/>
              <w:right w:val="nil"/>
            </w:tcBorders>
            <w:shd w:val="clear" w:color="auto" w:fill="auto"/>
            <w:vAlign w:val="center"/>
          </w:tcPr>
          <w:p w14:paraId="4FEE9810"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2x/week</w:t>
            </w:r>
          </w:p>
        </w:tc>
        <w:tc>
          <w:tcPr>
            <w:tcW w:w="1460" w:type="dxa"/>
            <w:tcBorders>
              <w:top w:val="nil"/>
              <w:left w:val="nil"/>
              <w:bottom w:val="nil"/>
              <w:right w:val="nil"/>
            </w:tcBorders>
            <w:shd w:val="clear" w:color="auto" w:fill="auto"/>
            <w:vAlign w:val="center"/>
          </w:tcPr>
          <w:p w14:paraId="0F4C885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EE7535" w14:paraId="294A28F5" w14:textId="77777777" w:rsidTr="0045157D">
        <w:tc>
          <w:tcPr>
            <w:tcW w:w="1783" w:type="dxa"/>
            <w:tcBorders>
              <w:top w:val="nil"/>
              <w:left w:val="nil"/>
              <w:bottom w:val="nil"/>
              <w:right w:val="nil"/>
            </w:tcBorders>
            <w:shd w:val="clear" w:color="auto" w:fill="auto"/>
            <w:vAlign w:val="center"/>
          </w:tcPr>
          <w:p w14:paraId="6524079C"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3244E714" w14:textId="2B226BDC"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de-DE"/>
              </w:rPr>
              <w:instrText>ADDIN CSL_CITATION {"citationItems":[{"id":"ITEM-1","itemData":{"ISSN":"15921638","abstract":"This is the first randomised study comparing buprenorphine-naloxone with methadone for maintenance treatment of opioid dependence. A 17-week, double-blind, double-dummy trial of daily dosing compared buprenorphine-naloxone (8/2 mg and 16/4 mg) with methadone (45 mg and 90 mg) in 268 participants. The percentage of opioid-free urine samples over time did not differ by drug or dosage. The percentage of patients with ≥12 consecutive opioid-negative urine samples did not differ by drug and was significantly greater for patients receiving higher doses of either agent. Induction success, compliance, nonopioid drug use, retention and Addiction Severity Index scores did not differ among groups. Buprenorphine-naloxone is a viable alternative to methadone in clinical practice.","author":[{"dropping-particle":"","family":"Kamien","given":"Jonathan B.","non-dropping-particle":"","parse-names":false,"suffix":""},{"dropping-particle":"","family":"Branstetter","given":"Steven A.","non-dropping-particle":"","parse-names":false,"suffix":""},{"dropping-particle":"","family":"Amass","given":"Leslie","non-dropping-particle":"","parse-names":false,"suffix":""}],"container-title":"Heroin Addiction and Related Clinical Problems","id":"ITEM-1","issue":"4","issued":{"date-parts":[["2008"]]},"page":"5-18","title":"Buprenorphine-naloxone versus methadone maintenance therapy: A randomised double-blind trial with opioid-dependent patients","type":"article-journal","volume":"10"},"uris":["http://www.mendeley.com/documents/?uuid=5eead318-89cf-416c-ba8c-660b559e3a9e"]}],"mendeley":{"formattedCitation":"(Kamien et al., 2008)","manualFormatting":"Kamien, Branstetter, &amp; Amass, 2008","plainTextFormattedCitation":"(Kamien et al., 2008)","previouslyFormattedCitation":"(Kamien et al., 2008)"},"properties":{"noteIndex":0},"schema":"https://github.com/citation-style-language/schema/raw/master/csl-citation.json"}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de-DE"/>
              </w:rPr>
              <w:t>Kamien, Branstetter, &amp; Amass, 2008</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1861CA54" w14:textId="5A15BBBC" w:rsidR="0045157D" w:rsidRPr="00EE7535" w:rsidRDefault="0045157D" w:rsidP="0045157D">
            <w:pPr>
              <w:autoSpaceDE w:val="0"/>
              <w:autoSpaceDN w:val="0"/>
              <w:adjustRightInd w:val="0"/>
              <w:spacing w:before="60" w:after="60"/>
              <w:rPr>
                <w:rFonts w:ascii="Arial" w:hAnsi="Arial" w:cs="Arial"/>
                <w:i/>
                <w:iCs/>
                <w:color w:val="4F81BD" w:themeColor="accent1"/>
                <w:lang w:val="en-US"/>
              </w:rPr>
            </w:pPr>
            <w:r w:rsidRPr="00EE7535">
              <w:rPr>
                <w:rFonts w:ascii="Arial" w:hAnsi="Arial" w:cs="Arial"/>
                <w:lang w:val="en-US"/>
              </w:rPr>
              <w:t>Percentage of negative UOS per week</w:t>
            </w:r>
          </w:p>
        </w:tc>
        <w:tc>
          <w:tcPr>
            <w:tcW w:w="2552" w:type="dxa"/>
            <w:tcBorders>
              <w:top w:val="nil"/>
              <w:left w:val="nil"/>
              <w:bottom w:val="nil"/>
              <w:right w:val="nil"/>
            </w:tcBorders>
            <w:shd w:val="clear" w:color="auto" w:fill="auto"/>
            <w:vAlign w:val="center"/>
          </w:tcPr>
          <w:p w14:paraId="7A9BA6BE"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4058CA00"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46F76952" w14:textId="77777777" w:rsidTr="0045157D">
        <w:tc>
          <w:tcPr>
            <w:tcW w:w="1783" w:type="dxa"/>
            <w:tcBorders>
              <w:top w:val="nil"/>
              <w:left w:val="nil"/>
              <w:bottom w:val="nil"/>
              <w:right w:val="nil"/>
            </w:tcBorders>
            <w:shd w:val="clear" w:color="auto" w:fill="auto"/>
            <w:vAlign w:val="center"/>
          </w:tcPr>
          <w:p w14:paraId="1D12195F" w14:textId="77777777" w:rsidR="0045157D" w:rsidRPr="00EE7535" w:rsidRDefault="0045157D" w:rsidP="0045157D">
            <w:pPr>
              <w:spacing w:before="60" w:after="60"/>
              <w:rPr>
                <w:rFonts w:ascii="Arial" w:hAnsi="Arial" w:cs="Arial"/>
                <w:lang w:val="de-DE"/>
              </w:rPr>
            </w:pPr>
          </w:p>
        </w:tc>
        <w:tc>
          <w:tcPr>
            <w:tcW w:w="1862" w:type="dxa"/>
            <w:tcBorders>
              <w:top w:val="nil"/>
              <w:left w:val="nil"/>
              <w:bottom w:val="nil"/>
              <w:right w:val="nil"/>
            </w:tcBorders>
            <w:shd w:val="clear" w:color="auto" w:fill="auto"/>
            <w:vAlign w:val="center"/>
          </w:tcPr>
          <w:p w14:paraId="5A64073C" w14:textId="1BA9D40F" w:rsidR="0045157D" w:rsidRPr="00A57CB6"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de-DE"/>
              </w:rPr>
              <w:instrText>ADDIN CSL_CITATION {"citationItems":[{"id":"ITEM-1","itemData":{"DOI":"10.1055/s-0028-1083818","ISSN":"01763679","PMID":"19153939","abstract":"Introduction: Levo-Alpha-Acetylmethadol (LAAM) is a synthetic opioid analgesic with -agonistic activity and a long duration of action. There are several, almost exclusively US American studies showing the efficacy of LAAM as a maintenance drug which has the advantage that it needs to be administered only three times a week. LAAM is currently not marketed in EU countries due to cardiac complications. We report on the first European multi-center, parallel group, flexible dose, open-label, randomized clinical trial comparing LAAM and methadone in patients with opioid dependence. METHODS: Eighty-four opioid addicts in ongoing maintenance treatment with stable methadone doses were treated with methadone under study conditions for 5 weeks (run-in phase), then randomly assigned to a methadone (n=41) or a LAAM (n=43) group. Study duration was 24 weeks after randomization. Objective measures (drug urine screenings, retention rate), subjective measures (symptoms of withdrawal and craving, report of substance use), and safety data were collected weekly. The main outcome criterion was the number of opiate-free urine samples per number of weeks of study participation. RESULTS: Non-inferiority was shown for LAAM compared to methadone. Both substances were well tolerated. There were no clinical cardiac complications in either group. DISCUSSION: Our study confirmed the results of previous investigations with LAAM as being efficacious and well tolerated in opioid dependence. A discussion to reconsider the availability of LAAM is recommended. © Georg Thieme Verlag KG Stuttgart • New York.","author":[{"</w:instrText>
            </w:r>
            <w:r w:rsidRPr="00A57CB6">
              <w:rPr>
                <w:rFonts w:ascii="Arial" w:hAnsi="Arial" w:cs="Arial"/>
                <w:lang w:val="en-US"/>
              </w:rPr>
              <w:instrText>dropping-particle":"","family":"Wolstein","given":"J.","non-dropping-particle":"","parse-names":false,"suffix":""},{"dropping-particle":"","family":"Gastpar","given":"M.","non-dropping-particle":"","parse-names":false,"suffix":""},{"dropping-particle":"","family":"Finkbeiner","given":"T.","non-dropping-particle":"","parse-names":false,"suffix":""},{"dropping-particle":"","family":"Heinrich","given":"C.","non-dropping-particle":"","parse-names":false,"suffix":""},{"dropping-particle":"","family":"Heitkamp","given":"R.","non-dropping-particle":"","parse-names":false,"suffix":""},{"dropping-particle":"","family":"Poehlke","given":"T.","non-dropping-particle":"","parse-names":false,"suffix":""},{"dropping-particle":"","family":"Scherbaum","given":"N.","non-dropping-particle":"","parse-names":false,"suffix":""}],"container-title":"Pharmacopsychiatry","id":"ITEM-1","issued":{"date-parts":[["2009"]]},"title":"A randomized, open-label trial comparing methadone and Levo-Alpha- Acetylmethadol (LAAM) in maintenance treatment of opioid addiction","type":"article-journal"},"uris":["http://www.mendeley.com/documents/?uuid=7f1b8ccf-23e6-4e34-b31a-1d36993945d6"]}],"mendeley":{"formattedCitation":"(Wolstein et al., 2009)","manualFormatting":"Wolstein et al., 2009","plainTextFormattedCitation":"(Wolstein et al., 2009)","previouslyFormattedCitation":"(Wolstein et al., 2009)"},"properties":{"noteIndex":0},"schema":"https://github.com/citation-style-language/schema/raw/master/csl-citation.json"}</w:instrText>
            </w:r>
            <w:r w:rsidRPr="00EE7535">
              <w:rPr>
                <w:rFonts w:ascii="Arial" w:hAnsi="Arial" w:cs="Arial"/>
                <w:lang w:val="de-DE"/>
              </w:rPr>
              <w:fldChar w:fldCharType="separate"/>
            </w:r>
            <w:r w:rsidRPr="00A57CB6">
              <w:rPr>
                <w:rFonts w:ascii="Arial" w:hAnsi="Arial" w:cs="Arial"/>
                <w:noProof/>
                <w:lang w:val="en-US"/>
              </w:rPr>
              <w:t>Wolstein et al., 2009</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4A766BB4" w14:textId="77777777" w:rsidR="0045157D" w:rsidRPr="00A57CB6" w:rsidRDefault="0045157D" w:rsidP="0045157D">
            <w:pPr>
              <w:autoSpaceDE w:val="0"/>
              <w:autoSpaceDN w:val="0"/>
              <w:adjustRightInd w:val="0"/>
              <w:spacing w:before="60" w:after="60"/>
              <w:rPr>
                <w:rFonts w:ascii="Arial" w:hAnsi="Arial" w:cs="Arial"/>
                <w:lang w:val="en-US"/>
              </w:rPr>
            </w:pPr>
            <w:r w:rsidRPr="00A57CB6">
              <w:rPr>
                <w:rFonts w:ascii="Arial" w:hAnsi="Arial" w:cs="Arial"/>
                <w:lang w:val="en-US"/>
              </w:rPr>
              <w:t>Number of negative UOS per number of weeks of study participation</w:t>
            </w:r>
          </w:p>
        </w:tc>
        <w:tc>
          <w:tcPr>
            <w:tcW w:w="2552" w:type="dxa"/>
            <w:tcBorders>
              <w:top w:val="nil"/>
              <w:left w:val="nil"/>
              <w:bottom w:val="nil"/>
              <w:right w:val="nil"/>
            </w:tcBorders>
            <w:shd w:val="clear" w:color="auto" w:fill="auto"/>
            <w:vAlign w:val="center"/>
          </w:tcPr>
          <w:p w14:paraId="3C0EA93D" w14:textId="77777777" w:rsidR="0045157D" w:rsidRPr="00A57CB6" w:rsidRDefault="0045157D" w:rsidP="0045157D">
            <w:pPr>
              <w:spacing w:before="60" w:after="60"/>
              <w:rPr>
                <w:rFonts w:ascii="Arial" w:hAnsi="Arial" w:cs="Arial"/>
                <w:lang w:val="en-US"/>
              </w:rPr>
            </w:pPr>
            <w:r w:rsidRPr="00A57CB6">
              <w:rPr>
                <w:rFonts w:ascii="Arial" w:hAnsi="Arial" w:cs="Arial"/>
                <w:lang w:val="en-US"/>
              </w:rPr>
              <w:t>weekly</w:t>
            </w:r>
          </w:p>
        </w:tc>
        <w:tc>
          <w:tcPr>
            <w:tcW w:w="1460" w:type="dxa"/>
            <w:tcBorders>
              <w:top w:val="nil"/>
              <w:left w:val="nil"/>
              <w:bottom w:val="nil"/>
              <w:right w:val="nil"/>
            </w:tcBorders>
            <w:shd w:val="clear" w:color="auto" w:fill="auto"/>
            <w:vAlign w:val="center"/>
          </w:tcPr>
          <w:p w14:paraId="197F62A1" w14:textId="77777777" w:rsidR="0045157D" w:rsidRPr="00A57CB6" w:rsidRDefault="0045157D" w:rsidP="0045157D">
            <w:pPr>
              <w:spacing w:before="60" w:after="60"/>
              <w:rPr>
                <w:rFonts w:ascii="Arial" w:hAnsi="Arial" w:cs="Arial"/>
                <w:i/>
                <w:iCs/>
                <w:lang w:val="en-US"/>
              </w:rPr>
            </w:pPr>
            <w:r w:rsidRPr="00A57CB6">
              <w:rPr>
                <w:rFonts w:ascii="Arial" w:hAnsi="Arial" w:cs="Arial"/>
                <w:i/>
                <w:iCs/>
                <w:lang w:val="en-US"/>
              </w:rPr>
              <w:t>No access to full text</w:t>
            </w:r>
          </w:p>
        </w:tc>
      </w:tr>
      <w:tr w:rsidR="0045157D" w:rsidRPr="00257961" w14:paraId="49A4CBA9" w14:textId="77777777" w:rsidTr="0045157D">
        <w:tc>
          <w:tcPr>
            <w:tcW w:w="1783" w:type="dxa"/>
            <w:tcBorders>
              <w:top w:val="nil"/>
              <w:left w:val="nil"/>
              <w:bottom w:val="nil"/>
              <w:right w:val="nil"/>
            </w:tcBorders>
            <w:shd w:val="clear" w:color="auto" w:fill="auto"/>
            <w:vAlign w:val="center"/>
          </w:tcPr>
          <w:p w14:paraId="1C90366C" w14:textId="77777777" w:rsidR="0045157D" w:rsidRPr="00A57CB6"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63849996" w14:textId="6D9F4AEA"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en-US"/>
              </w:rPr>
              <w:instrText>ADDIN CSL_CITATION {"citationItems":[{"id":"ITEM-1","itemData":{"DOI":"10.1097/00005053-199306000-00004","ISSN":"1539736X","PMID":"8501457","abstract":"Buprenorphine at 2 mg and 6 mg daily was compared with methadone at 35 mg and 65 mg during 24 weeks of maintenance among 125 opioid-dependent patients. As hypothesized, 6 nig of buprenorphine were superior to 2 mg of buprenorphine in reducing illicit opioid use, but higher dosage did not improve treatment retention. Self-reported illicit opioid use declined substantially in all groups, but by the third month, significantly more heroin abuse was reported at 2 mg than at 6 mg of buprenorphine or of methadone. From an initial average of $ 1860/month, month 3 usage dropped to $41 (methadone 65 mg), $73 (methadone 35 mg), $118 (buprenorphine 6 mg), and $351/month (buprenorphine 2 mg). Days of use also dropped from 29 days to 1.7 (methadone 65 mg), 2.8 (methadone 35 mg), 4.0 (buprenorphine 6 mg), and 6.6 days/month (buprenorphine 2 mg). This relatively low efficacy for 2 mg of buprenorphine persisted through month 6 of the trial, with 7.2 days/month and $235/month of use for buprenorphine al. 2 mg versus 1.9 days/month and $65/month for the other three groups. Increased opioid abuse also was associated with significantly greater and persistent opioid withdrawal symptoms. Our secondary hypothesis, that buprenorphine would be equivalent to methadone in efficacy, was not supported. Treatment retention was significantly better on methadone (20 vs. 16 weeks), and methadone patients had significantly more opioid-free urines (51% vs. 26%). Abstinence for at least 3 weeks was also more common on methadone than buprenorphine (65% vs. 27%). Thus, methadone was clearly superior to these two buprenorphine doses, but illicit opioid use was reduced more by higher than lower buprenorphine dosage. Future studies need to examine higher sublingual buprenorphine doses of 12 mg to 20 mg daily for potential efficacy. © 1993 by Williams &amp; Wilkins.","author":[{"dropping-particle":"","family":"Kosten","given":"Thomas R.","non-dropping-particle":"","parse-names":false,"suffix":""},{"dropping-particle":"","family":"Schottenfeld","given":"Richard","non-dropping-particle":"","parse-names":false,"suffix":""},{"dropping-particle":"","family":"Ziedonis","given":"Douglas","non-dropping-particle":"","parse-names":false,"suffix":""},{"dropping-particle":"","family":"Falcioni","given":"Jean","non-dropping-particle":"","parse-names":false,"suffix":""}],"container-title":"Journal of Nervous and Mental Disease","id":"ITEM-1","issued":{"date-parts":[["1993"]]},"title":"Buprenorphine versus methadone maintenance for opioid dependence","type":"article-journal"},"uris":["http://www.mendeley.com/documents/?uuid=2d7136f4-85fe-47c7-960e-85ecfb9e420d"]}],"mendeley":{"formattedCitation":"(Kosten et al., 1993)","manualFormatting":"Kosten, Schottenfeld, Ziedonis, &amp; Falcioni, 1993","plainTextFormattedCitation":"(Kosten et al., 1993)","previouslyFormattedCitation":"(Kosten et al., 1993)"},"properties":{"noteIndex":0},"schema":"https://github.com/citation-style-language/schema/raw/master/csl-citation.json"}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Kosten, Schottenfeld, Ziedonis, &amp; Falcioni, 1993</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7104ECDA"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Weekly percentage of negative UOS (ITT, completer, and efficacy [patients remaining for at least 1 week of the medication dosage] analysis)</w:t>
            </w:r>
          </w:p>
        </w:tc>
        <w:tc>
          <w:tcPr>
            <w:tcW w:w="2552" w:type="dxa"/>
            <w:tcBorders>
              <w:top w:val="nil"/>
              <w:left w:val="nil"/>
              <w:bottom w:val="nil"/>
              <w:right w:val="nil"/>
            </w:tcBorders>
            <w:shd w:val="clear" w:color="auto" w:fill="auto"/>
            <w:vAlign w:val="center"/>
          </w:tcPr>
          <w:p w14:paraId="64FF4D78"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auto"/>
            <w:vAlign w:val="center"/>
          </w:tcPr>
          <w:p w14:paraId="314BF28D"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1BDFF286" w14:textId="77777777" w:rsidTr="0045157D">
        <w:tc>
          <w:tcPr>
            <w:tcW w:w="1783" w:type="dxa"/>
            <w:tcBorders>
              <w:top w:val="nil"/>
              <w:left w:val="nil"/>
              <w:bottom w:val="nil"/>
              <w:right w:val="nil"/>
            </w:tcBorders>
            <w:shd w:val="clear" w:color="auto" w:fill="auto"/>
            <w:vAlign w:val="center"/>
          </w:tcPr>
          <w:p w14:paraId="5225F453"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151AFD81" w14:textId="237DB645"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en-US"/>
              </w:rPr>
              <w:instrText>ADDIN CSL_CITATION {"citationItems":[{"id":"ITEM-1","itemData":{"DOI":"10.1046/j.1360-0443.1998.9344753.x","ISSN":"09652140","PMID":"9684386","abstract":"Aims. To evaluate the safety and efficacy of an 8 mg/day sublingual dose of buprenorphine in the maintenance treatment of heroin addicts by comparison with a 1 mg/day dose over a 16-week treatment period. As a secondary objective, outcomes were determined concurrently for patients treated with two other dose levels. Design. Patients were randomized to four dosage groups and treated double-blind. Setting. Twelve outpatient opiate maintenance treatment centers throughout the United States. Participants. Two hundred and thirty-nine women and 497 men who met the DSM-III-R criteria for opioid dependence and were seeking treatment. Intervention. Patients received either 1, 4, 8 or 16 mg/day of buprenorphine and were treated in the usual clinical context, including a 1-hour weekly clinical counseling session. Measurement. Retention in treatment, illicit opioid use as determined by urine toxicology, opioid craving and global ratings by patient and staff. Safety outcome measures were provided by clinical monitoring and by analysis of the reported adverse events. Findings. Outcomes in the 8 mg group were significantly better than in the 1 mg group in all four efficacy domains. No deaths occurred in either group. The 8 mg group did not show an increase in the frequency of adverse events. Most reported adverse effects were those commonly seen in patients treated with opioids. Conclusions. The findings support the safety and efficacy of buprenorphine and suggest that an adequate dose of buprenorphine will be a useful addition to pharmacotherapy.","author":[{"dropping-particle":"","family":"Ling","given":"Walter","non-dropping-particle":"","parse-names":false,"suffix":""},{"dropping-particle":"","family":"Charuvastra","given":"Charles","non-dropping-particle":"","parse-names":false,"suffix":""},{"dropping-particle":"","family":"Collins","given":"Joseph F.","non-dropping-particle":"","parse-names":false,"suffix":""},{"dropping-particle":"","family":"Batki","given":"Steve","non-dropping-particle":"","parse-names":false,"suffix":""},{"dropping-particle":"","family":"Brown","given":"Lawrence S.","non-dropping-particle":"","parse-names":false,"suffix":""},{"dropping-particle":"","family":"Kintaudi","given":"Prudencia","non-dropping-particle":"","parse-names":false,"suffix":""},{"dropping-particle":"","family":"Wesson","given":"Donald R.","non-dropping-particle":"","parse-names":false,"suffix":""},{"dropping-particle":"","family":"Mcnicholas","given":"Laura","non-dropping-particle":"","parse-names":false,"suffix":""},{"dropping-particle":"","family":"Tusel","given":"Donald J.","non-dropping-particle":"","parse-names":false,"suffix":""},{"dropping-particle":"","family":"Malkerneker","given":"Usha","non-dropping-particle":"","parse-names":false,"suffix":""},{"dropping-particle":"","family":"Renner","given":"John A.","non-dropping-particle":"","parse-names":false,"suffix":""},{"dropping-particle":"","family":"Santos","given":"Erick","non-dropping-particle":"","parse-names":false,"suffix":""},{"dropping-particle":"","family":"Casadonte","given":"Paul","non-dropping-particle":"","parse-names":false,"suffix":""},{"dropping-particle":"","family":"Fye","given":"Carol","non-dropping-particle":"","parse-names":false,"suffix":""},{"dropping-particle":"","family":"Stine","given":"Susan","non-dropping-particle":"","parse-names":false,"suffix":""},{"dropping-particle":"","family":"Wang","given":"Richard I. H.","non-dropping-particle":"","parse-names":false,"suffix":""},{"dropping-particle":"","family":"Segal","given":"Doralie","non-dropping-particle":"","parse-names":false,"suffix":""}],"container-title":"Addiction","id":"ITEM-1","issue":"4","issued":{"date-parts":[["1998","4"]]},"page":"475-486","title":"Buprenorphine maintenance treatment of opiate dependence: a multicenter, randomized clinical trial","type":"article-journal","volume":"93"},"uris":["http://www.mendeley.com/documents/?uuid=e731f4f5-5e6d-4697-8219-92948949af07"]}],"mendeley":{"formattedCitation":"(Ling et al., 1998)","manualFormatting":"Ling et al., 1998","plainTextFormattedCitation":"(Ling et al., 1998)","previouslyFormattedCitation":"(Ling et al., 1998)"},"properties":{"noteIndex":0},"schema":"https://github.com/citation-style-language/schema/raw/master/csl-citation.json"}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Ling et al., 1998</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477C002D"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Mean percentage negative UOS </w:t>
            </w:r>
            <w:r w:rsidRPr="00EE7535">
              <w:rPr>
                <w:rFonts w:ascii="Arial" w:hAnsi="Arial" w:cs="Arial"/>
                <w:i/>
                <w:iCs/>
                <w:lang w:val="en-US"/>
              </w:rPr>
              <w:t>AND</w:t>
            </w:r>
            <w:r w:rsidRPr="00EE7535">
              <w:rPr>
                <w:rFonts w:ascii="Arial" w:hAnsi="Arial" w:cs="Arial"/>
                <w:lang w:val="en-US"/>
              </w:rPr>
              <w:t xml:space="preserve"> mean no. of negative UOS (“treatment effectiveness score”)</w:t>
            </w:r>
          </w:p>
        </w:tc>
        <w:tc>
          <w:tcPr>
            <w:tcW w:w="2552" w:type="dxa"/>
            <w:tcBorders>
              <w:top w:val="nil"/>
              <w:left w:val="nil"/>
              <w:bottom w:val="nil"/>
              <w:right w:val="nil"/>
            </w:tcBorders>
            <w:shd w:val="clear" w:color="auto" w:fill="auto"/>
            <w:vAlign w:val="center"/>
          </w:tcPr>
          <w:p w14:paraId="7B1F8EAB"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04B12B8A"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Missing/not imputed</w:t>
            </w:r>
          </w:p>
        </w:tc>
      </w:tr>
      <w:tr w:rsidR="0045157D" w:rsidRPr="00257961" w14:paraId="264D0AA6" w14:textId="77777777" w:rsidTr="0045157D">
        <w:tc>
          <w:tcPr>
            <w:tcW w:w="1783" w:type="dxa"/>
            <w:tcBorders>
              <w:top w:val="nil"/>
              <w:left w:val="nil"/>
              <w:bottom w:val="nil"/>
              <w:right w:val="nil"/>
            </w:tcBorders>
            <w:shd w:val="clear" w:color="auto" w:fill="auto"/>
            <w:vAlign w:val="center"/>
          </w:tcPr>
          <w:p w14:paraId="7967CAA7"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1DD66FEA" w14:textId="69832504" w:rsidR="0045157D" w:rsidRPr="0045157D" w:rsidRDefault="0045157D" w:rsidP="0045157D">
            <w:pPr>
              <w:spacing w:before="60" w:after="60"/>
              <w:rPr>
                <w:rFonts w:ascii="Arial" w:hAnsi="Arial" w:cs="Arial"/>
                <w:lang w:val="de-DE"/>
                <w:rPrChange w:id="57" w:author="Brandt, Laura" w:date="2021-12-21T17:09:00Z">
                  <w:rPr>
                    <w:rFonts w:ascii="Arial" w:hAnsi="Arial" w:cs="Arial"/>
                    <w:lang w:val="en-US"/>
                  </w:rPr>
                </w:rPrChange>
              </w:rPr>
            </w:pPr>
            <w:r w:rsidRPr="00EE7535">
              <w:rPr>
                <w:rFonts w:ascii="Arial" w:hAnsi="Arial" w:cs="Arial"/>
                <w:lang w:val="de-DE"/>
              </w:rPr>
              <w:fldChar w:fldCharType="begin" w:fldLock="1"/>
            </w:r>
            <w:r w:rsidRPr="0045157D">
              <w:rPr>
                <w:rFonts w:ascii="Arial" w:hAnsi="Arial" w:cs="Arial"/>
                <w:lang w:val="de-DE"/>
              </w:rPr>
              <w:instrText xml:space="preserve">ADDIN CSL_CITATION {"citationItems":[{"id":"ITEM-1","itemData":{"DOI":"10.1016/s0376-8716(99)00140-4","ISSN":"03768716","abstract":"Clinical trials carried out to compare methadone and buprenorphine in the treatment of opioid dependence have generally employed an alcoholic solution of buprenorphine, which has a bioavailability superior to that of the tablets. Since the product available for large scale use is in tablet form, one intended to verify the efficacy of this formulation. In a multicentre randomised controlled double blind study, 72 opioid dependent patients were assigned to treatment with buprenorphine (8 mg/day) or methadone (60 mg/day) for a period of 6 months. The two compounds did not show any significant difference with regard to urinalyses: the average percentage of analyses proving negative was 60.4% for patients assigned to buprenorphine, and 65.5% for those assigned to methadone. With regard to retention, a non-significant trend in favour of methadone was observed. Patients completing the trial improved significantly in terms of psychosocial adjustment and global functioning, as ascertained by the DSM-IV-GAF and symptom checklist-90 (SCL-90) scales, and this was independent of the treatment group. Finally, in the case of buprenorphine, patients who dropped out differed significantly from those who stayed, in terms of </w:instrText>
            </w:r>
            <w:r>
              <w:rPr>
                <w:rFonts w:ascii="Arial" w:hAnsi="Arial" w:cs="Arial"/>
                <w:lang w:val="de-DE"/>
              </w:rPr>
              <w:instrText>a higher level of psychopathological symptoms, and a lower level of psychosocial functioning. The results of the study further support the utility of buprenorphine for the treatment of opioid dependence. Copyright (C) 2000 Elsevier Science Ireland Ltd.","author":[{"dropping-particle":"","family":"Pani","given":"P","non-dropping-particle":"","parse-names":false,"suffix":""},{"dropping-particle":"","family":"Maremmani","given":"I","non-dropping-particle":"","parse-names":false,"suffix":""},{"dropping-particle":"","family":"Pirastu","given":"R","non-dropping-particle":"","parse-names":false,"suffix":""},{"dropping-particle":"","family":"Tagliamonte","given":"A","non-dropping-particle":"","parse-names":false,"suffix":""},{"dropping-particle":"","family":"Gessa","given":"GL","non-dropping-particle":"","parse-names":false,"suffix":""}],"container-title":"Drug and Alcohol Dependence","id":"ITEM-1","issued":{"date-parts":[["2000"]]},"title":"Buprenorphine: a controlled clinical trial in the treatment of opioid dependence","type":"article-journal"},"uris":["http://www.mendeley.com/documents/?uuid=41fb4a21-24ab-4fd5-ac0c-a0f998e785a2"]}],"mendeley":{"formattedCitation":"(Pani et al., 2000)","manualFormatting":"Pani, Maremmani, Pirastu, Tagliamonte, &amp; Gessa, 2000","plainTextFormattedCitation":"(Pani et al., 2000)","previouslyFormattedCitation":"(Pani et al., 2000)"},"properties":{"noteIndex":0},"schema":"https://github.com/citation-style-language/schema/raw/master/csl-citation.json"}</w:instrText>
            </w:r>
            <w:r w:rsidRPr="00EE7535">
              <w:rPr>
                <w:rFonts w:ascii="Arial" w:hAnsi="Arial" w:cs="Arial"/>
                <w:lang w:val="de-DE"/>
              </w:rPr>
              <w:fldChar w:fldCharType="separate"/>
            </w:r>
            <w:r w:rsidRPr="0045157D">
              <w:rPr>
                <w:rFonts w:ascii="Arial" w:hAnsi="Arial" w:cs="Arial"/>
                <w:noProof/>
                <w:lang w:val="de-DE"/>
                <w:rPrChange w:id="58" w:author="Brandt, Laura" w:date="2021-12-21T17:09:00Z">
                  <w:rPr>
                    <w:rFonts w:ascii="Arial" w:hAnsi="Arial" w:cs="Arial"/>
                    <w:noProof/>
                    <w:lang w:val="en-US"/>
                  </w:rPr>
                </w:rPrChange>
              </w:rPr>
              <w:t>Pani, Maremmani, Pirastu, Tagliamonte, &amp; Gessa, 2000</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4690389A"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 xml:space="preserve">PCC: Percentage ratio of negative UOS and the total number of UOS carried out for each patient during the period of treatment </w:t>
            </w:r>
            <w:r w:rsidRPr="00EE7535">
              <w:rPr>
                <w:rFonts w:ascii="Arial" w:hAnsi="Arial" w:cs="Arial"/>
                <w:i/>
                <w:iCs/>
                <w:lang w:val="en-US"/>
              </w:rPr>
              <w:t xml:space="preserve">AND </w:t>
            </w:r>
            <w:r w:rsidRPr="00EE7535">
              <w:rPr>
                <w:rFonts w:ascii="Arial" w:hAnsi="Arial" w:cs="Arial"/>
                <w:lang w:val="en-US"/>
              </w:rPr>
              <w:t>TEC: Percentage ratio between the number of negative UOS and the number of UOS as per protocol</w:t>
            </w:r>
          </w:p>
        </w:tc>
        <w:tc>
          <w:tcPr>
            <w:tcW w:w="2552" w:type="dxa"/>
            <w:tcBorders>
              <w:top w:val="nil"/>
              <w:left w:val="nil"/>
              <w:bottom w:val="nil"/>
              <w:right w:val="nil"/>
            </w:tcBorders>
            <w:shd w:val="clear" w:color="auto" w:fill="auto"/>
            <w:vAlign w:val="center"/>
          </w:tcPr>
          <w:p w14:paraId="25D8488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weekly</w:t>
            </w:r>
          </w:p>
        </w:tc>
        <w:tc>
          <w:tcPr>
            <w:tcW w:w="1460" w:type="dxa"/>
            <w:tcBorders>
              <w:top w:val="nil"/>
              <w:left w:val="nil"/>
              <w:bottom w:val="nil"/>
              <w:right w:val="nil"/>
            </w:tcBorders>
            <w:shd w:val="clear" w:color="auto" w:fill="auto"/>
            <w:vAlign w:val="center"/>
          </w:tcPr>
          <w:p w14:paraId="75645CE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5AEA0676" w14:textId="77777777" w:rsidTr="0045157D">
        <w:tc>
          <w:tcPr>
            <w:tcW w:w="1783" w:type="dxa"/>
            <w:tcBorders>
              <w:top w:val="nil"/>
              <w:left w:val="nil"/>
              <w:bottom w:val="nil"/>
              <w:right w:val="nil"/>
            </w:tcBorders>
            <w:shd w:val="clear" w:color="auto" w:fill="auto"/>
            <w:vAlign w:val="center"/>
          </w:tcPr>
          <w:p w14:paraId="749E382D" w14:textId="77777777" w:rsidR="0045157D" w:rsidRPr="00A57CB6"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74DE0730" w14:textId="65BCC3D5"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en-US"/>
              </w:rPr>
              <w:instrText>ADDIN CSL_CITATION {"citationItems":[{"id":"ITEM-1","itemData":{"DOI":"10.1001/archpsyc.57.4.395","ISSN":"0003-990X","abstract":"Background: Although methadone maintenance is an effective therapy for heroin dependence, some patients continue to use heroin and may benefit from therapeutic modifications. This study evaluated a behavioral intervention, a pharmacological intervention, and a combination of both interventions. Methods: Throughout the study all patients received daily methadone hydrochloride maintenance (initially 50 mg/d orally) and weekly counseling. Following baseline treatment patients who continued to use heroin were randomly assigned to 1 of 4 interventions: (1) contingent vouchers for opiate-negative urine specimens (n = 29 patients); (2) methadone hydrochloride dose increase to 70 mg/d (n = 31 patients); (3) combined contingent vouchers and methadone dose increase (n = 32 patients); and (4) neither intervention (comparison standard; n = 28 patients). Methadone dose increases were double blind. Vouchers had monetary value and were exchangeable for goods and services. Groups not receiving contingent vouchers received matching vouchers independent of urine test results. Primary outcome measure was opiate-negative urine specimens (thrice weekly urinalysis). Results: Contingent vouchers and a methadone dose increase each significantly increased the percentage of opiate-negative urine specimens during intervention. Contingent vouchers, with or without a methadone dose increase, increased the duration of sustained abstinence as assessed by urine screenings. Methadone dose increase, with or without contingent vouchers, reduced self-reported frequency of use and self-reported craving. Conclusions: In patients enrolled in a methadone-maintenance program who continued to use heroin, abstinence reinforcement and a methadone dose increase were each effective in reducing use. When combined, they did not dramatically enhance each other's effects on any 1 outcome measure, but they did seem to have complementary benefits.","author":[{"dropping-particle":"","family":"Preston","given":"Kenzie L.","non-dropping-particle":"","parse-names":false,"suffix":""},{"dropping-particle":"","family":"Umbricht","given":"Annie","non-dropping-particle":"","parse-names":false,"suffix":""},{"dropping-particle":"","family":"Epstein","given":"David H.","non-dropping-particle":"","parse-names":false,"suffix":""}],"container-title":"Archives of General Psychiatry","id":"ITEM-1","issue":"4","issued":{"date-parts":[["2000","4","1"]]},"page":"395","title":"Methadone Dose Increase and Abstinence Reinforcement for Treatment of Continued Heroin Use During Methadone Maintenance","type":"article-journal","volume":"57"},"uris":["http://www.mendeley.com/documents/?uuid=68e98ea8-30b6-42e6-bade-5c6de69df494"]}],"mendeley":{"formattedCitation":"(Preston et al., 2000)","manualFormatting":"Preston, Umbricht, &amp; Epstein, 2000","plainTextFormattedCitation":"(Preston et al., 2000)","previouslyFormattedCitation":"(Preston et al., 2000)"},"properties":{"noteIndex":0},"schema":"https://github.com/citation-style-language/schema/raw/master/csl-citation.json"}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Preston, Umbricht, &amp; Epstein, 2000</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04C6AB8F"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“Mean intervention percent negative”: Percentage of negative UOS in the treatment phase</w:t>
            </w:r>
          </w:p>
        </w:tc>
        <w:tc>
          <w:tcPr>
            <w:tcW w:w="2552" w:type="dxa"/>
            <w:tcBorders>
              <w:top w:val="nil"/>
              <w:left w:val="nil"/>
              <w:bottom w:val="nil"/>
              <w:right w:val="nil"/>
            </w:tcBorders>
            <w:shd w:val="clear" w:color="auto" w:fill="auto"/>
            <w:vAlign w:val="center"/>
          </w:tcPr>
          <w:p w14:paraId="54B04ECF"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0ACC4E71"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r w:rsidR="0045157D" w:rsidRPr="00257961" w14:paraId="45D37A07" w14:textId="77777777" w:rsidTr="0045157D">
        <w:tc>
          <w:tcPr>
            <w:tcW w:w="1783" w:type="dxa"/>
            <w:tcBorders>
              <w:top w:val="nil"/>
              <w:left w:val="nil"/>
              <w:bottom w:val="nil"/>
              <w:right w:val="nil"/>
            </w:tcBorders>
            <w:shd w:val="clear" w:color="auto" w:fill="auto"/>
            <w:vAlign w:val="center"/>
          </w:tcPr>
          <w:p w14:paraId="5F06CCA9"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22E64989" w14:textId="2DF3FB76"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en-US"/>
              </w:rPr>
              <w:instrText>ADDIN CSL_CITATION {"citationItems":[{"id":"ITEM-1","itemData":{"DOI":"10.1176/appi.ajp.162.2.340","ISSN":"0002953X","PMID":"15677600","abstract":"Objective: Physicians may prescribe buprenorphine for opioid agonist maintenance treatment outside of narcotic treatment programs, but treatment guidelines for patients with co-occurring cocaine and opioid dependence are not available. This study compares effects of buprenorphine and methadone and evaluates the efficacy of combining contingency management with maintenance treatment for patients with co-occurring cocaine and opioid dependence. Method: Subjects with cocaine and opioid dependence (N=162) were provided manual-guided counseling and randomly assigned in a double-blind design to receive daily sublingual buprenorphine (12-16 mg) or methadone (65-85 mg p.o.) and to contingency management or performance feedback. Contingency management subjects received monetary vouchers for opioid- and cocaine-negative urine tests, which were conducted three times a week; voucher value escalated during the first 12 weeks for consecutive drug-free tests and was reduced to a nominal value in weeks 13-24. Performance feedback subjects received slips of paper indicating the urine test results. The primary outcome measures were the maximum number of consecutive weeks abstinent from illicit opioids and cocaine and the proportion of drug-free tests. Analytic models included two-by-two analysis of variance and mixed-model repeated-measures analysis of variance. Results: Methadone-treated subjects remained in treatment significantly longer and achieved significantly longer periods of sustained abstinence and a greater proportion drug-free tests, compared with subjects who received buprenorphine. Subjects receiving contingency management achieved significantly longer periods of abstinence and a greater proportion drug-free tests during the period of escalating voucher value, compared with those who received performance feedback, but there were no significant differences between groups in these variables during the entire 24-week study. Conclusions: Methadone may be superior to buprenorphine for maintenance treatment of patients with co-occurring cocaine and opioid dependence. Combining methadone or buprenorphine with contingency management may improve treatment outcome.","author":[{"dropping-particle":"","family":"Schottenfeld","given":"Richard S.","non-dropping-particle":"","parse-names":false,"suffix":""},{"dropping-particle":"","family":"Chawarski","given":"Marek C.","non-dropping-particle":"","parse-names":false,"suffix":""},{"dropping-particle":"","family":"Pakes","given":"Juliana R.","non-dropping-particle":"","parse-names":false,"suffix":""},{"dropping-particle":"V.","family":"Pantalon","given":"Michael","non-dropping-particle":"","parse-names":false,"suffix":""},{"dropping-particle":"","family":"Carroll","given":"Kathleen M.","non-dropping-particle":"","parse-names":false,"suffix":""},{"dropping-particle":"","family":"Kosten","given":"Thomas R.","non-dropping-particle":"","parse-names":false,"suffix":""}],"container-title":"American Journal of Psychiatry","id":"ITEM-1","issued":{"date-parts":[["2005"]]},"title":"Methadone versus buprenorphine with contingency management or performance feedback for cocaine and opioid dependence","type":"article-journal"},"uris":["http://www.mendeley.com/documents/?uuid=7f504994-541a-4acb-b5a7-80af9a670054"]}],"mendeley":{"formattedCitation":"(Schottenfeld et al., 2005)","manualFormatting":"Schottenfeld et al., 2005","plainTextFormattedCitation":"(Schottenfeld et al., 2005)","previouslyFormattedCitation":"(Schottenfeld et al., 2005)"},"properties":{"noteIndex":0},"schema":"https://github.com/citation-style-language/schema/raw/master/csl-citation.json"}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Schottenfeld et al., 2005</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779FD3F3"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Proportion of negative UOS</w:t>
            </w:r>
          </w:p>
        </w:tc>
        <w:tc>
          <w:tcPr>
            <w:tcW w:w="2552" w:type="dxa"/>
            <w:tcBorders>
              <w:top w:val="nil"/>
              <w:left w:val="nil"/>
              <w:bottom w:val="nil"/>
              <w:right w:val="nil"/>
            </w:tcBorders>
            <w:shd w:val="clear" w:color="auto" w:fill="auto"/>
            <w:vAlign w:val="center"/>
          </w:tcPr>
          <w:p w14:paraId="4993008C"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2788CAA9"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w:t>
            </w:r>
          </w:p>
        </w:tc>
      </w:tr>
      <w:tr w:rsidR="0045157D" w:rsidRPr="00257961" w14:paraId="7A5EC348" w14:textId="77777777" w:rsidTr="0045157D">
        <w:tc>
          <w:tcPr>
            <w:tcW w:w="1783" w:type="dxa"/>
            <w:tcBorders>
              <w:top w:val="nil"/>
              <w:left w:val="nil"/>
              <w:bottom w:val="nil"/>
              <w:right w:val="nil"/>
            </w:tcBorders>
            <w:shd w:val="clear" w:color="auto" w:fill="auto"/>
            <w:vAlign w:val="center"/>
          </w:tcPr>
          <w:p w14:paraId="5CFD4711"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7B9C3FEC" w14:textId="6802459A" w:rsidR="0045157D" w:rsidRPr="00EE7535" w:rsidRDefault="0045157D" w:rsidP="0045157D">
            <w:pPr>
              <w:spacing w:before="60" w:after="60"/>
              <w:rPr>
                <w:rFonts w:ascii="Arial" w:hAnsi="Arial" w:cs="Arial"/>
                <w:lang w:val="en-US"/>
              </w:rPr>
            </w:pPr>
            <w:r w:rsidRPr="00EE7535">
              <w:rPr>
                <w:rFonts w:ascii="Arial" w:hAnsi="Arial" w:cs="Arial"/>
                <w:lang w:val="de-DE"/>
              </w:rPr>
              <w:fldChar w:fldCharType="begin" w:fldLock="1"/>
            </w:r>
            <w:r>
              <w:rPr>
                <w:rFonts w:ascii="Arial" w:hAnsi="Arial" w:cs="Arial"/>
                <w:lang w:val="en-US"/>
              </w:rPr>
              <w:instrText>ADDIN CSL_CITATION {"citationItems":[{"id":"ITEM-1","itemData":{"DOI":"10.1056/nejmoa022164","ISSN":"0028-4793","PMID":"12954743","abstract":"BACKGROUND: Office-based treatment of opiate addiction with a sublingual-tablet formulation of buprenorphine and naloxone has been proposed, but its efficacy and safety have not been well studied. METHODS: We conducted a multicenter, randomized, placebo-controlled trial involving 326 opiate-addicted persons who were assigned to office-based treatment with sublingual tablets consisting of buprenorphine (16 mg) in combination with naloxone (4 mg), buprenorphine alone (16 mg), or placebo given daily for four weeks. The primary outcome measures were the percentage of urine samples negative for opiates and the subjects' selfreported craving for opiates. Safety data were obtained on 461 opiate-addicted persons who participated in an open-label study of buprenorphine and naloxone (at daily doses of up to 24 mg and 6 mg, respectively) and another 11 persons who received this combination only during the trial. RESULTS: The double-blind trial was terminated early because buprenorphine and naloxone in combination and buprenorphine alone were found to have greater efficacy than placebo. The proportion of urine samples that were negative for opiates was greater in the combined-treatment and buprenorphine groups (17.8 percent and 20.7 percent, respectively) than in the placebo group (5.8 percent, P&lt;0.001 for both comparisons); the active-treatment groups also reported less opiate craving (P&lt;0.001 for both comparisons with placebo). Rates of adverse events were similar in the active-treatment and placebo groups. During the open-label phase, the percentage of urine samples negative for opiates ranged from 35.2 percent to 67.4 percent. Results from the open-label follow-up study indicated that the combined treatment was safe and well tolerated. CONCLUSIONS: Buprenorphine and naloxone in combination and buprenorphine alone are safe and reduce the use of opiates and the craving for opiates among opiate-addicted persons who receive these medications in an office-based setting.","author":[{"dropping-particle":"","family":"Fudala","given":"Paul J.","non-dropping-particle":"","parse-names":false,"suffix":""},{"dropping-particle":"","family":"Bridge","given":"T. Peter","non-dropping-particle":"","parse-names":false,"suffix":""},{"dropping-particle":"","family":"Herbert","given":"Susan","non-dropping-particle":"","parse-names":false,"suffix":""},{"dropping-particle":"","family":"Williford","given":"William O.","non-dropping-particle":"","parse-names":false,"suffix":""},{"dropping-particle":"","family":"Chiang","given":"C. Nora","non-dropping-particle":"","parse-names":false,"suffix":""},{"dropping-particle":"","family":"Jones","given":"Karen","non-dropping-particle":"","parse-names":false,"suffix":""},{"dropping-particle":"","family":"Collins","given":"Joseph","non-dropping-particle":"","parse-names":false,"suffix":""},{"dropping-particle":"","family":"Raisch","given":"Dennis","non-dropping-particle":"","parse-names":false,"suffix":""},{"dropping-particle":"","family":"Casadonte","given":"Paul","non-dropping-particle":"","parse-names":false,"suffix":""},{"dropping-particle":"","family":"Goldsmith","given":"R. Jeffrey","non-dropping-particle":"","parse-names":false,"suffix":""},{"dropping-particle":"","family":"Ling","given":"Walter","non-dropping-particle":"","parse-names":false,"suffix":""},{"dropping-particle":"","family":"Malkerneker","given":"Usha","non-dropping-particle":"","parse-names":false,"suffix":""},{"dropping-particle":"","family":"McNicholas","given":"Laura","non-dropping-particle":"","parse-names":false,"suffix":""},{"dropping-particle":"","family":"Renner","given":"John","non-dropping-particle":"","parse-names":false,"suffix":""},{"dropping-particle":"","family":"Stine","given":"Susan","non-dropping-particle":"","parse-names":false,"suffix":""},{"dropping-particle":"","family":"Tusel","given":"Donald","non-dropping-particle":"","parse-names":false,"suffix":""}],"container-title":"New England Journal of Medicine","id":"ITEM-1","issued":{"date-parts":[["2003"]]},"title":"Office-Based Treatment of Opiate Addiction with a Sublingual-Tablet Formulation of Buprenorphine and Naloxone","type":"article-journal"},"uris":["http://www.mendeley.com/documents/?uuid=48e5f93e-3d14-46b6-8b10-bd1cb5a8a0af"]}],"mendeley":{"formattedCitation":"(Fudala et al., 2003)","manualFormatting":"Fudala et al., 2003","plainTextFormattedCitation":"(Fudala et al., 2003)","previouslyFormattedCitation":"(Fudala et al., 2003)"},"properties":{"noteIndex":0},"schema":"https://github.com/citation-style-language/schema/raw/master/csl-citation.json"}</w:instrText>
            </w:r>
            <w:r w:rsidRPr="00EE7535">
              <w:rPr>
                <w:rFonts w:ascii="Arial" w:hAnsi="Arial" w:cs="Arial"/>
                <w:lang w:val="de-DE"/>
              </w:rPr>
              <w:fldChar w:fldCharType="separate"/>
            </w:r>
            <w:r w:rsidRPr="00EE7535">
              <w:rPr>
                <w:rFonts w:ascii="Arial" w:hAnsi="Arial" w:cs="Arial"/>
                <w:noProof/>
                <w:lang w:val="en-US"/>
              </w:rPr>
              <w:t>Fudala et al., 2003</w:t>
            </w:r>
            <w:r w:rsidRPr="00EE7535">
              <w:rPr>
                <w:rFonts w:ascii="Arial" w:hAnsi="Arial" w:cs="Arial"/>
                <w:lang w:val="de-DE"/>
              </w:rPr>
              <w:fldChar w:fldCharType="end"/>
            </w:r>
          </w:p>
        </w:tc>
        <w:tc>
          <w:tcPr>
            <w:tcW w:w="7008" w:type="dxa"/>
            <w:tcBorders>
              <w:top w:val="nil"/>
              <w:left w:val="nil"/>
              <w:bottom w:val="nil"/>
              <w:right w:val="nil"/>
            </w:tcBorders>
            <w:shd w:val="clear" w:color="auto" w:fill="auto"/>
            <w:vAlign w:val="center"/>
          </w:tcPr>
          <w:p w14:paraId="344D3E64"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negative UOS</w:t>
            </w:r>
          </w:p>
        </w:tc>
        <w:tc>
          <w:tcPr>
            <w:tcW w:w="2552" w:type="dxa"/>
            <w:tcBorders>
              <w:top w:val="nil"/>
              <w:left w:val="nil"/>
              <w:bottom w:val="nil"/>
              <w:right w:val="nil"/>
            </w:tcBorders>
            <w:shd w:val="clear" w:color="auto" w:fill="auto"/>
            <w:vAlign w:val="center"/>
          </w:tcPr>
          <w:p w14:paraId="125F4D56"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6D2688E6"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Missing</w:t>
            </w:r>
          </w:p>
        </w:tc>
      </w:tr>
      <w:tr w:rsidR="0045157D" w:rsidRPr="00EE7535" w14:paraId="2AA02DFD" w14:textId="77777777" w:rsidTr="0045157D">
        <w:tc>
          <w:tcPr>
            <w:tcW w:w="1783" w:type="dxa"/>
            <w:tcBorders>
              <w:top w:val="nil"/>
              <w:left w:val="nil"/>
              <w:bottom w:val="nil"/>
              <w:right w:val="nil"/>
            </w:tcBorders>
            <w:shd w:val="clear" w:color="auto" w:fill="auto"/>
            <w:vAlign w:val="center"/>
          </w:tcPr>
          <w:p w14:paraId="2076985F"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nil"/>
              <w:right w:val="nil"/>
            </w:tcBorders>
            <w:shd w:val="clear" w:color="auto" w:fill="auto"/>
            <w:vAlign w:val="center"/>
          </w:tcPr>
          <w:p w14:paraId="00C027B1" w14:textId="3EB5831E"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{"citationItems":[{"id":"ITEM-1","itemData":{"DOI":"10.1001/jama.1972.03210040013004","ISSN":"15383598","PMID":"4561559","abstract":"Thirty-four long-term heroin addicts were treated with either methadone hydrochloride or methadyl acetate (dl-methadyl acetate, acetylmethadol) under double-blind conditions over 15 weeks. These drugs were not found to be significantly different with regard to acceptability to patients, reduction of illicit drug use, increase in legitimate employment, reduction of criminal activity, frequency of clinic attendance, and medical safety. These results suggest that the advantages of methadyl acetate, namely reduction in the frequency of clinic visits and the possibility of more effective control over administration and illegal redistribution, are not outweighed by any problems detectable under the conditions of the present study. However, in spite of these potential advantages, the unusual pharmacological actions of methadyl acetate could represent potential hazards. © 1972 American Medical Association. All rights reserved.","author":[{"dropping-particle":"","family":"Jaffe","given":"Jerome H.","non-dropping-particle":"","parse-names":false,"suffix":""},{"dropping-particle":"","family":"Senay","given":"Edward C.","non-dropping-particle":"","parse-names":false,"suffix":""},{"dropping-particle":"","family":"Schuster","given":"Charles R.","non-dropping-particle":"","parse-names":false,"suffix":""},{"dropping-particle":"","family":"Renault","given":"Pierre R.","non-dropping-particle":"","parse-names":false,"suffix":""},{"dropping-particle":"","family":"Smith","given":"Beth","non-dropping-particle":"","parse-names":false,"suffix":""},{"dropping-particle":"","family":"Dimenza","given":"Salvatore","non-dropping-particle":"","parse-names":false,"suffix":""}],"container-title":"JAMA: The Journal of the American Medical Association","id":"ITEM-1","issued":{"date-parts":[["1972"]]},"title":"Methadyl Acetate vs Methadone: A Double-Blind Study in Heroin Users","type":"article-journal"},"uris":["http://www.mendeley.com/documents/?uuid=af357314-8049-4642-b9cd-c7689574a6ea"]}],"mendeley":{"formattedCitation":"(Jaffe et al., 1972)","manualFormatting":"Jaffe et al., 1972","plainTextFormattedCitation":"(Jaffe et al., 1972)","previouslyFormattedCitation":"(Jaffe et al., 1972)"},"properties":{"noteIndex":0},"schema":"https://github.com/citation-style-language/schema/raw/master/csl-citation.json"}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Jaffe et al., 1972</w:t>
            </w:r>
            <w:r w:rsidRPr="00EE7535">
              <w:rPr>
                <w:rFonts w:ascii="Arial" w:hAnsi="Arial" w:cs="Arial"/>
                <w:lang w:val="en-US"/>
              </w:rPr>
              <w:fldChar w:fldCharType="end"/>
            </w:r>
          </w:p>
        </w:tc>
        <w:tc>
          <w:tcPr>
            <w:tcW w:w="7008" w:type="dxa"/>
            <w:tcBorders>
              <w:top w:val="nil"/>
              <w:left w:val="nil"/>
              <w:bottom w:val="nil"/>
              <w:right w:val="nil"/>
            </w:tcBorders>
            <w:shd w:val="clear" w:color="auto" w:fill="auto"/>
            <w:vAlign w:val="center"/>
          </w:tcPr>
          <w:p w14:paraId="66BF6719"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Percentage of treatment weeks characterized by negative UOS for patients who completed ≥8 weeks of the study</w:t>
            </w:r>
          </w:p>
        </w:tc>
        <w:tc>
          <w:tcPr>
            <w:tcW w:w="2552" w:type="dxa"/>
            <w:tcBorders>
              <w:top w:val="nil"/>
              <w:left w:val="nil"/>
              <w:bottom w:val="nil"/>
              <w:right w:val="nil"/>
            </w:tcBorders>
            <w:shd w:val="clear" w:color="auto" w:fill="auto"/>
            <w:vAlign w:val="center"/>
          </w:tcPr>
          <w:p w14:paraId="57E313F5"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nil"/>
              <w:right w:val="nil"/>
            </w:tcBorders>
            <w:shd w:val="clear" w:color="auto" w:fill="auto"/>
            <w:vAlign w:val="center"/>
          </w:tcPr>
          <w:p w14:paraId="3D817632"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Imputed</w:t>
            </w:r>
            <w:r w:rsidRPr="00EE7535">
              <w:rPr>
                <w:rFonts w:ascii="Arial" w:hAnsi="Arial" w:cs="Arial"/>
                <w:vertAlign w:val="superscript"/>
                <w:lang w:val="en-US"/>
              </w:rPr>
              <w:t>8</w:t>
            </w:r>
          </w:p>
        </w:tc>
      </w:tr>
      <w:tr w:rsidR="0045157D" w:rsidRPr="00257961" w14:paraId="6A31CDE4" w14:textId="77777777" w:rsidTr="0045157D">
        <w:tc>
          <w:tcPr>
            <w:tcW w:w="1783" w:type="dxa"/>
            <w:tcBorders>
              <w:top w:val="nil"/>
              <w:left w:val="nil"/>
              <w:bottom w:val="single" w:sz="12" w:space="0" w:color="auto"/>
              <w:right w:val="nil"/>
            </w:tcBorders>
            <w:shd w:val="clear" w:color="auto" w:fill="auto"/>
            <w:vAlign w:val="center"/>
          </w:tcPr>
          <w:p w14:paraId="5E1103DF" w14:textId="77777777" w:rsidR="0045157D" w:rsidRPr="00EE7535" w:rsidRDefault="0045157D" w:rsidP="0045157D">
            <w:pPr>
              <w:spacing w:before="60" w:after="60"/>
              <w:rPr>
                <w:rFonts w:ascii="Arial" w:hAnsi="Arial" w:cs="Arial"/>
                <w:lang w:val="en-US"/>
              </w:rPr>
            </w:pPr>
          </w:p>
        </w:tc>
        <w:tc>
          <w:tcPr>
            <w:tcW w:w="1862" w:type="dxa"/>
            <w:tcBorders>
              <w:top w:val="nil"/>
              <w:left w:val="nil"/>
              <w:bottom w:val="single" w:sz="12" w:space="0" w:color="auto"/>
              <w:right w:val="nil"/>
            </w:tcBorders>
            <w:shd w:val="clear" w:color="auto" w:fill="auto"/>
            <w:vAlign w:val="center"/>
          </w:tcPr>
          <w:p w14:paraId="4DCE6E5C" w14:textId="47A4BE43" w:rsidR="0045157D" w:rsidRPr="00EE7535" w:rsidRDefault="0045157D" w:rsidP="0045157D">
            <w:pPr>
              <w:spacing w:before="60" w:after="60"/>
              <w:rPr>
                <w:rFonts w:ascii="Arial" w:hAnsi="Arial" w:cs="Arial"/>
                <w:lang w:val="en-US"/>
              </w:rPr>
            </w:pPr>
            <w:r w:rsidRPr="00EE7535">
              <w:rPr>
                <w:rFonts w:ascii="Arial" w:hAnsi="Arial" w:cs="Arial"/>
                <w:lang w:val="en-US"/>
              </w:rPr>
              <w:fldChar w:fldCharType="begin" w:fldLock="1"/>
            </w:r>
            <w:r>
              <w:rPr>
                <w:rFonts w:ascii="Arial" w:hAnsi="Arial" w:cs="Arial"/>
                <w:lang w:val="en-US"/>
              </w:rPr>
              <w:instrText>ADDIN CSL_CITATION {"citationItems":[{"id":"ITEM-1","itemData":{"DOI":"10.1001/jama.1992.03480200058024","ISSN":"15383598","PMID":"1578593","abstract":"Objective. —To assess the efficacy of buprenorphine for short-term maintenance/detoxification. Design. —A randomized, double-blind, parallel group study comparing buprenorphine, 8 mg/d, methadone, 60 mg/d, and methadone, 20 mg/d, in a 17-week maintenance phase followed by an 8-week detoxification phase. Setting. —Outpatient facilities at the Addiction Research Center, Baltimore, Md. Patients. —One hundred sixty-two volunteers seeking treatment for opioid dependence. Intervention. —In addition to the medication, counseling using a relapse prevention model was offered but not required. Primary Outcome Measures. —Retention time in treatment, urine samples negative for opioids, and failure to maintain abstinence. Results. —Throughout the maintenance phase, retention rates were significantly greater for buprenorphine (42%) than for methadone, 20 mg/d (20%, P&lt;.04); the percentage of urine samples negative for opioids was significantly greater for buprenorphine (53%, P&lt;.001) and methadone, 60 mg/d (44%, P&lt;.04), than for methadone, 20 mg/d (29%). Failure to maintain abstinence during the manintenance phase was significantly greater for methadone, 20 mg/d, than for buprenorphine (P&lt;.03). During the detoxification phase, no differences were observed between groups with respect to urine samples negative for opioids. For the entire 25 weeks, retention rates for buprenorphine (30%, P&lt;.01) and methadone, 60 mg/d (20%, P&lt;.05), were significantly greater than for methadone, 20 mg/d (6%). All treatments were well tolerated, with similar profiles of self-reported adverse effects. The percentages of patients who received counseling did not differ between groups. Conclusions. —Buprenorphine was as effective as methadone, 60 mg/d, and both were superior to methadone, 20 mg/d, in reducing illicit opioid use and maintaining patients in treatment for 25 weeks. © 1992, American Medical Association. All rights reserved.","author":[{"dropping-particle":"","family":"Johnson","given":"Rolley E.","non-dropping-particle":"","parse-names":false,"suffix":""},{"dropping-particle":"","family":"Jaffe","given":"Jerome H.","non-dropping-particle":"","parse-names":false,"suffix":""},{"dropping-particle":"","family":"Fudala","given":"Paul J.","non-dropping-particle":"","parse-names":false,"suffix":""}],"container-title":"JAMA: The Journal of the American Medical Association","id":"ITEM-1","issued":{"date-parts":[["1992"]]},"title":"A Controlled Trial of Buprenorphine Treatment for Opioid Dependence","type":"article-journal"},"uris":["http://www.mendeley.com/documents/?uuid=b883faf9-8131-4320-b61f-890c4c783cdc"]}],"mendeley":{"formattedCitation":"(Johnson et al., 1992)","manualFormatting":"Johnson et al., 1992","plainTextFormattedCitation":"(Johnson et al., 1992)","previouslyFormattedCitation":"(Johnson et al., 1992)"},"properties":{"noteIndex":0},"schema":"https://github.com/citation-style-language/schema/raw/master/csl-citation.json"}</w:instrText>
            </w:r>
            <w:r w:rsidRPr="00EE7535">
              <w:rPr>
                <w:rFonts w:ascii="Arial" w:hAnsi="Arial" w:cs="Arial"/>
                <w:lang w:val="en-US"/>
              </w:rPr>
              <w:fldChar w:fldCharType="separate"/>
            </w:r>
            <w:r w:rsidRPr="00EE7535">
              <w:rPr>
                <w:rFonts w:ascii="Arial" w:hAnsi="Arial" w:cs="Arial"/>
                <w:noProof/>
                <w:lang w:val="en-US"/>
              </w:rPr>
              <w:t>Johnson et al., 1992</w:t>
            </w:r>
            <w:r w:rsidRPr="00EE7535">
              <w:rPr>
                <w:rFonts w:ascii="Arial" w:hAnsi="Arial" w:cs="Arial"/>
                <w:lang w:val="en-US"/>
              </w:rPr>
              <w:fldChar w:fldCharType="end"/>
            </w:r>
          </w:p>
        </w:tc>
        <w:tc>
          <w:tcPr>
            <w:tcW w:w="7008" w:type="dxa"/>
            <w:tcBorders>
              <w:top w:val="nil"/>
              <w:left w:val="nil"/>
              <w:bottom w:val="single" w:sz="12" w:space="0" w:color="auto"/>
              <w:right w:val="nil"/>
            </w:tcBorders>
            <w:shd w:val="clear" w:color="auto" w:fill="auto"/>
            <w:vAlign w:val="center"/>
          </w:tcPr>
          <w:p w14:paraId="036C8BED" w14:textId="77777777" w:rsidR="0045157D" w:rsidRPr="00EE7535" w:rsidRDefault="0045157D" w:rsidP="0045157D">
            <w:pPr>
              <w:autoSpaceDE w:val="0"/>
              <w:autoSpaceDN w:val="0"/>
              <w:adjustRightInd w:val="0"/>
              <w:spacing w:before="60" w:after="60"/>
              <w:rPr>
                <w:rFonts w:ascii="Arial" w:hAnsi="Arial" w:cs="Arial"/>
                <w:lang w:val="en-US"/>
              </w:rPr>
            </w:pPr>
            <w:r w:rsidRPr="00EE7535">
              <w:rPr>
                <w:rFonts w:ascii="Arial" w:hAnsi="Arial" w:cs="Arial"/>
                <w:lang w:val="en-US"/>
              </w:rPr>
              <w:t>Average percentage of negative UOS</w:t>
            </w:r>
          </w:p>
        </w:tc>
        <w:tc>
          <w:tcPr>
            <w:tcW w:w="2552" w:type="dxa"/>
            <w:tcBorders>
              <w:top w:val="nil"/>
              <w:left w:val="nil"/>
              <w:bottom w:val="single" w:sz="12" w:space="0" w:color="auto"/>
              <w:right w:val="nil"/>
            </w:tcBorders>
            <w:shd w:val="clear" w:color="auto" w:fill="auto"/>
            <w:vAlign w:val="center"/>
          </w:tcPr>
          <w:p w14:paraId="7640C807"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3x/week</w:t>
            </w:r>
          </w:p>
        </w:tc>
        <w:tc>
          <w:tcPr>
            <w:tcW w:w="1460" w:type="dxa"/>
            <w:tcBorders>
              <w:top w:val="nil"/>
              <w:left w:val="nil"/>
              <w:bottom w:val="single" w:sz="12" w:space="0" w:color="auto"/>
              <w:right w:val="nil"/>
            </w:tcBorders>
            <w:shd w:val="clear" w:color="auto" w:fill="auto"/>
            <w:vAlign w:val="center"/>
          </w:tcPr>
          <w:p w14:paraId="2E46B8F1" w14:textId="77777777" w:rsidR="0045157D" w:rsidRPr="00EE7535" w:rsidRDefault="0045157D" w:rsidP="0045157D">
            <w:pPr>
              <w:spacing w:before="60" w:after="60"/>
              <w:rPr>
                <w:rFonts w:ascii="Arial" w:hAnsi="Arial" w:cs="Arial"/>
                <w:lang w:val="en-US"/>
              </w:rPr>
            </w:pPr>
            <w:r w:rsidRPr="00EE7535">
              <w:rPr>
                <w:rFonts w:ascii="Arial" w:hAnsi="Arial" w:cs="Arial"/>
                <w:lang w:val="en-US"/>
              </w:rPr>
              <w:t>Positive</w:t>
            </w:r>
          </w:p>
        </w:tc>
      </w:tr>
    </w:tbl>
    <w:p w14:paraId="13B48397" w14:textId="77777777" w:rsidR="00D115A4" w:rsidRPr="00EE7535" w:rsidRDefault="00D115A4" w:rsidP="00D115A4">
      <w:pPr>
        <w:spacing w:after="0"/>
        <w:rPr>
          <w:rFonts w:ascii="Arial" w:hAnsi="Arial" w:cs="Arial"/>
          <w:lang w:val="en-US"/>
        </w:rPr>
      </w:pPr>
      <w:r w:rsidRPr="00EE7535">
        <w:rPr>
          <w:rFonts w:ascii="Arial" w:hAnsi="Arial" w:cs="Arial"/>
          <w:lang w:val="en-US"/>
        </w:rPr>
        <w:t>ITT: Intention to Treat; UOS: Urine Opioid Screen</w:t>
      </w:r>
    </w:p>
    <w:p w14:paraId="0F28F094"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1</w:t>
      </w:r>
      <w:r w:rsidRPr="00EE7535">
        <w:rPr>
          <w:rFonts w:ascii="Arial" w:hAnsi="Arial" w:cs="Arial"/>
          <w:sz w:val="18"/>
          <w:szCs w:val="18"/>
          <w:lang w:val="en-US"/>
        </w:rPr>
        <w:t xml:space="preserve">For the assessment of urine tests, patients were divided into four subgroups, each providing a similar number of urine tests (1-3, 4-5, 6-7, above 8 analyses). </w:t>
      </w:r>
    </w:p>
    <w:p w14:paraId="30A22480"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lastRenderedPageBreak/>
        <w:t>2</w:t>
      </w:r>
      <w:r w:rsidRPr="00EE7535">
        <w:rPr>
          <w:rFonts w:ascii="Arial" w:hAnsi="Arial" w:cs="Arial"/>
          <w:sz w:val="18"/>
          <w:szCs w:val="18"/>
          <w:lang w:val="en-US"/>
        </w:rPr>
        <w:t>Missing urine test data were imputed by randomly generated binary outcome (positive or negative for opioid use) using a 20% relative penalty against the buprenorphine implant group based on urine test results from each group.</w:t>
      </w:r>
    </w:p>
    <w:p w14:paraId="575F07F5"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3</w:t>
      </w:r>
      <w:r w:rsidRPr="00EE7535">
        <w:rPr>
          <w:rFonts w:ascii="Arial" w:hAnsi="Arial" w:cs="Arial"/>
          <w:sz w:val="18"/>
          <w:szCs w:val="18"/>
          <w:lang w:val="en-US"/>
        </w:rPr>
        <w:t>A missing urine test result is handled in exactly the same manner as a positive urine test except that it is not weighted as heavily. A positive urine test in the last eight weeks would be weighted 5 1 = 5; a missing value would be weighted 5 x 0.22 = 1.1.</w:t>
      </w:r>
    </w:p>
    <w:p w14:paraId="73C12A73"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4</w:t>
      </w:r>
      <w:r w:rsidRPr="00EE7535">
        <w:rPr>
          <w:rFonts w:ascii="Arial" w:hAnsi="Arial" w:cs="Arial"/>
          <w:sz w:val="18"/>
          <w:szCs w:val="18"/>
          <w:lang w:val="en-US"/>
        </w:rPr>
        <w:t>A pattern-mixture model was used to assess the impact of missing data on urine test results.</w:t>
      </w:r>
    </w:p>
    <w:p w14:paraId="548685EC"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5</w:t>
      </w:r>
      <w:r w:rsidRPr="00EE7535">
        <w:rPr>
          <w:rFonts w:ascii="Arial" w:hAnsi="Arial" w:cs="Arial"/>
          <w:sz w:val="18"/>
          <w:szCs w:val="18"/>
          <w:lang w:val="en-US"/>
        </w:rPr>
        <w:t>The percentages of opioid-positive urine specimens were calculated for each patient based on all available specimens in each week. Where urinalysis data were missing for an entire week the average of that patient's results from the 2 weeks surrounding the missing week was substituted for the missing value.</w:t>
      </w:r>
    </w:p>
    <w:p w14:paraId="47CC8A39" w14:textId="5DF2EF3E"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6</w:t>
      </w:r>
      <w:r w:rsidRPr="00EE7535">
        <w:rPr>
          <w:rFonts w:ascii="Arial" w:hAnsi="Arial" w:cs="Arial"/>
          <w:sz w:val="18"/>
          <w:szCs w:val="18"/>
          <w:lang w:val="en-US"/>
        </w:rPr>
        <w:t>Missing data were handled with multiple imputation for cases in which urine samples were missing because of hospital admission, imprisonment, agreed absence (holiday), safety reasons, or clinical omission or error (e.g., leakage, no label, failure to ask patient for sample, sample not sent for analysis). Urine samples that were not provided because of non-compliance (refusal to provide or unplanned failure to attend) were presumed to be positive.</w:t>
      </w:r>
    </w:p>
    <w:p w14:paraId="0CDF7E3C"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7</w:t>
      </w:r>
      <w:r w:rsidRPr="00EE7535">
        <w:rPr>
          <w:rFonts w:ascii="Arial" w:hAnsi="Arial" w:cs="Arial"/>
          <w:sz w:val="18"/>
          <w:szCs w:val="18"/>
          <w:lang w:val="en-US"/>
        </w:rPr>
        <w:t>It was proposed that urine samples be recorded as positive if patients did not attend (or refused) clinic visits or refused to give urine samples. It was planned to impute missing values for the urine samples, provided there was a reasonable assumption that the missing data mechanism was ignorable (i.e. at least ‘missing at random’).</w:t>
      </w:r>
    </w:p>
    <w:p w14:paraId="74FA68E2" w14:textId="77777777" w:rsidR="00D115A4" w:rsidRPr="00EE7535" w:rsidRDefault="00D115A4" w:rsidP="00D115A4">
      <w:pPr>
        <w:spacing w:after="60"/>
        <w:rPr>
          <w:rFonts w:ascii="Arial" w:hAnsi="Arial" w:cs="Arial"/>
          <w:sz w:val="18"/>
          <w:szCs w:val="18"/>
          <w:lang w:val="en-US"/>
        </w:rPr>
      </w:pPr>
      <w:r w:rsidRPr="00EE7535">
        <w:rPr>
          <w:rFonts w:ascii="Arial" w:hAnsi="Arial" w:cs="Arial"/>
          <w:sz w:val="18"/>
          <w:szCs w:val="18"/>
          <w:vertAlign w:val="superscript"/>
          <w:lang w:val="en-US"/>
        </w:rPr>
        <w:t>8</w:t>
      </w:r>
      <w:r w:rsidRPr="00EE7535">
        <w:rPr>
          <w:rFonts w:ascii="Arial" w:hAnsi="Arial" w:cs="Arial"/>
          <w:sz w:val="18"/>
          <w:szCs w:val="18"/>
          <w:lang w:val="en-US"/>
        </w:rPr>
        <w:t xml:space="preserve">Estimates were calculated by averaging all of a patient's available scores for the day (e.g., Mondays) which correspond to the missing day. </w:t>
      </w:r>
    </w:p>
    <w:p w14:paraId="0790F55B" w14:textId="0D5B5DC8" w:rsidR="00C15584" w:rsidRDefault="00C15584">
      <w:pPr>
        <w:rPr>
          <w:rFonts w:ascii="Arial" w:hAnsi="Arial" w:cs="Arial"/>
          <w:lang w:val="en-US"/>
        </w:rPr>
      </w:pPr>
    </w:p>
    <w:p w14:paraId="05298193" w14:textId="702861EE" w:rsidR="00EE7535" w:rsidRPr="00EE7535" w:rsidRDefault="00EE7535">
      <w:pPr>
        <w:rPr>
          <w:rFonts w:ascii="Arial" w:hAnsi="Arial" w:cs="Arial"/>
          <w:b/>
          <w:bCs/>
          <w:lang w:val="en-US"/>
        </w:rPr>
      </w:pPr>
      <w:r w:rsidRPr="00EE7535">
        <w:rPr>
          <w:rFonts w:ascii="Arial" w:hAnsi="Arial" w:cs="Arial"/>
          <w:b/>
          <w:bCs/>
          <w:lang w:val="en-US"/>
        </w:rPr>
        <w:t>References</w:t>
      </w:r>
    </w:p>
    <w:p w14:paraId="3B6696FD" w14:textId="11CDFDCF" w:rsidR="0045157D" w:rsidRPr="0045157D" w:rsidRDefault="00EE7535" w:rsidP="0045157D">
      <w:pPr>
        <w:widowControl w:val="0"/>
        <w:autoSpaceDE w:val="0"/>
        <w:autoSpaceDN w:val="0"/>
        <w:adjustRightInd w:val="0"/>
        <w:spacing w:line="240" w:lineRule="auto"/>
        <w:ind w:left="480" w:hanging="480"/>
        <w:rPr>
          <w:rFonts w:ascii="Arial" w:hAnsi="Arial" w:cs="Arial"/>
          <w:noProof/>
          <w:szCs w:val="24"/>
        </w:rPr>
      </w:pPr>
      <w:r>
        <w:rPr>
          <w:rFonts w:ascii="Arial" w:hAnsi="Arial" w:cs="Arial"/>
          <w:lang w:val="en-US"/>
        </w:rPr>
        <w:fldChar w:fldCharType="begin" w:fldLock="1"/>
      </w:r>
      <w:r>
        <w:rPr>
          <w:rFonts w:ascii="Arial" w:hAnsi="Arial" w:cs="Arial"/>
          <w:lang w:val="en-US"/>
        </w:rPr>
        <w:instrText xml:space="preserve">ADDIN Mendeley Bibliography CSL_BIBLIOGRAPHY </w:instrText>
      </w:r>
      <w:r>
        <w:rPr>
          <w:rFonts w:ascii="Arial" w:hAnsi="Arial" w:cs="Arial"/>
          <w:lang w:val="en-US"/>
        </w:rPr>
        <w:fldChar w:fldCharType="separate"/>
      </w:r>
      <w:r w:rsidR="0045157D" w:rsidRPr="0045157D">
        <w:rPr>
          <w:rFonts w:ascii="Arial" w:hAnsi="Arial" w:cs="Arial"/>
          <w:noProof/>
          <w:szCs w:val="24"/>
        </w:rPr>
        <w:t xml:space="preserve">Biondi, B. E., Zheng, X., Frank, C. A., Petrakis, I., &amp; Springer, S. A. (2020). A Literature Review Examining Primary Outcomes of Medication Treatment Studies for Opioid Use Disorder: What Outcome Should Be Used to Measure Opioid Treatment Success? </w:t>
      </w:r>
      <w:r w:rsidR="0045157D" w:rsidRPr="0045157D">
        <w:rPr>
          <w:rFonts w:ascii="Arial" w:hAnsi="Arial" w:cs="Arial"/>
          <w:i/>
          <w:iCs/>
          <w:noProof/>
          <w:szCs w:val="24"/>
        </w:rPr>
        <w:t>The American Journal on Addictions</w:t>
      </w:r>
      <w:r w:rsidR="0045157D" w:rsidRPr="0045157D">
        <w:rPr>
          <w:rFonts w:ascii="Arial" w:hAnsi="Arial" w:cs="Arial"/>
          <w:noProof/>
          <w:szCs w:val="24"/>
        </w:rPr>
        <w:t xml:space="preserve">, </w:t>
      </w:r>
      <w:r w:rsidR="0045157D" w:rsidRPr="0045157D">
        <w:rPr>
          <w:rFonts w:ascii="Arial" w:hAnsi="Arial" w:cs="Arial"/>
          <w:i/>
          <w:iCs/>
          <w:noProof/>
          <w:szCs w:val="24"/>
        </w:rPr>
        <w:t>29</w:t>
      </w:r>
      <w:r w:rsidR="0045157D" w:rsidRPr="0045157D">
        <w:rPr>
          <w:rFonts w:ascii="Arial" w:hAnsi="Arial" w:cs="Arial"/>
          <w:noProof/>
          <w:szCs w:val="24"/>
        </w:rPr>
        <w:t>(4), 249–267. https://doi.org/10.1111/ajad.13051</w:t>
      </w:r>
    </w:p>
    <w:p w14:paraId="69BB451E"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Comer, S. D., Sullivan, M. A., Yu, E., Rothenberg, J. L., Kleber, H. D., Kampman, K., Dackis, C., &amp; O’Brien, C. P. (2006). Injectable, Sustained-Release Naltrexone for the Treatment of Opioid Dependence. </w:t>
      </w:r>
      <w:r w:rsidRPr="0045157D">
        <w:rPr>
          <w:rFonts w:ascii="Arial" w:hAnsi="Arial" w:cs="Arial"/>
          <w:i/>
          <w:iCs/>
          <w:noProof/>
          <w:szCs w:val="24"/>
        </w:rPr>
        <w:t>Archives of General Psychiatry</w:t>
      </w:r>
      <w:r w:rsidRPr="0045157D">
        <w:rPr>
          <w:rFonts w:ascii="Arial" w:hAnsi="Arial" w:cs="Arial"/>
          <w:noProof/>
          <w:szCs w:val="24"/>
        </w:rPr>
        <w:t xml:space="preserve">, </w:t>
      </w:r>
      <w:r w:rsidRPr="0045157D">
        <w:rPr>
          <w:rFonts w:ascii="Arial" w:hAnsi="Arial" w:cs="Arial"/>
          <w:i/>
          <w:iCs/>
          <w:noProof/>
          <w:szCs w:val="24"/>
        </w:rPr>
        <w:t>63</w:t>
      </w:r>
      <w:r w:rsidRPr="0045157D">
        <w:rPr>
          <w:rFonts w:ascii="Arial" w:hAnsi="Arial" w:cs="Arial"/>
          <w:noProof/>
          <w:szCs w:val="24"/>
        </w:rPr>
        <w:t>(2), 210. https://doi.org/10.1001/archpsyc.63.2.210</w:t>
      </w:r>
    </w:p>
    <w:p w14:paraId="50578E9A"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Dennis, B. B., Sanger, N., Bawor, M., Naji, L., Plater, C., Worster, A., Woo, J., Bhalerao, A., Baptist-Mohseni, N., Hillmer, A., Rice, D., Corace, K., Hutton, B., Tugwell, P., Thabane, L., &amp; Samaan, Z. (2020). A call for consensus in defining efficacy in clinical trials for opioid addiction: combined results from a systematic review and qualitative study in patients receiving pharmacological assisted therapy for opioid use disorder. </w:t>
      </w:r>
      <w:r w:rsidRPr="0045157D">
        <w:rPr>
          <w:rFonts w:ascii="Arial" w:hAnsi="Arial" w:cs="Arial"/>
          <w:i/>
          <w:iCs/>
          <w:noProof/>
          <w:szCs w:val="24"/>
        </w:rPr>
        <w:t>Trials</w:t>
      </w:r>
      <w:r w:rsidRPr="0045157D">
        <w:rPr>
          <w:rFonts w:ascii="Arial" w:hAnsi="Arial" w:cs="Arial"/>
          <w:noProof/>
          <w:szCs w:val="24"/>
        </w:rPr>
        <w:t xml:space="preserve">, </w:t>
      </w:r>
      <w:r w:rsidRPr="0045157D">
        <w:rPr>
          <w:rFonts w:ascii="Arial" w:hAnsi="Arial" w:cs="Arial"/>
          <w:i/>
          <w:iCs/>
          <w:noProof/>
          <w:szCs w:val="24"/>
        </w:rPr>
        <w:t>21</w:t>
      </w:r>
      <w:r w:rsidRPr="0045157D">
        <w:rPr>
          <w:rFonts w:ascii="Arial" w:hAnsi="Arial" w:cs="Arial"/>
          <w:noProof/>
          <w:szCs w:val="24"/>
        </w:rPr>
        <w:t>(1), 30. https://doi.org/10.1186/s13063-019-3995-y</w:t>
      </w:r>
    </w:p>
    <w:p w14:paraId="4A0689B4"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Eissenberg, T., Bigelow, G. E., Strain, E. C., Walsh, S. L., Brooner, R. K., Stitzer, M. L., &amp; Johnson, R. E. (1997). Dose-related efficacy of levomethadyl acetate for treatment of opioid dependence: A randomized clinical trial. </w:t>
      </w:r>
      <w:r w:rsidRPr="0045157D">
        <w:rPr>
          <w:rFonts w:ascii="Arial" w:hAnsi="Arial" w:cs="Arial"/>
          <w:i/>
          <w:iCs/>
          <w:noProof/>
          <w:szCs w:val="24"/>
        </w:rPr>
        <w:t>Journal of the American Medical Association</w:t>
      </w:r>
      <w:r w:rsidRPr="0045157D">
        <w:rPr>
          <w:rFonts w:ascii="Arial" w:hAnsi="Arial" w:cs="Arial"/>
          <w:noProof/>
          <w:szCs w:val="24"/>
        </w:rPr>
        <w:t>. https://doi.org/10.1001/jama.277.24.1945</w:t>
      </w:r>
    </w:p>
    <w:p w14:paraId="77DD9D79"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Fiellin, D. A., Pantalon, M. V., Chawarski, M. C., Moore, B. A., Sullivan, L. E., O’Connor, P. G., &amp; Schottenfeld, R. S. (2006). Counseling plus </w:t>
      </w:r>
      <w:r w:rsidRPr="0045157D">
        <w:rPr>
          <w:rFonts w:ascii="Arial" w:hAnsi="Arial" w:cs="Arial"/>
          <w:noProof/>
          <w:szCs w:val="24"/>
        </w:rPr>
        <w:lastRenderedPageBreak/>
        <w:t xml:space="preserve">Buprenorphine–Naloxone Maintenance Therapy for Opioid Dependence. </w:t>
      </w:r>
      <w:r w:rsidRPr="0045157D">
        <w:rPr>
          <w:rFonts w:ascii="Arial" w:hAnsi="Arial" w:cs="Arial"/>
          <w:i/>
          <w:iCs/>
          <w:noProof/>
          <w:szCs w:val="24"/>
        </w:rPr>
        <w:t>New England Journal of Medicine</w:t>
      </w:r>
      <w:r w:rsidRPr="0045157D">
        <w:rPr>
          <w:rFonts w:ascii="Arial" w:hAnsi="Arial" w:cs="Arial"/>
          <w:noProof/>
          <w:szCs w:val="24"/>
        </w:rPr>
        <w:t>. https://doi.org/10.1056/nejmoa055255</w:t>
      </w:r>
    </w:p>
    <w:p w14:paraId="0BEF180E"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Fischer, G., Gombas, W., Eder, H., Jagsch, R., Peternell, A., Stühlinger, G., Pezawas, L., Aschauer, H. N., &amp; Kasper, S. (1999). Buprenorphine versus methadone maintenance for the treatment of opioid dependence. </w:t>
      </w:r>
      <w:r w:rsidRPr="0045157D">
        <w:rPr>
          <w:rFonts w:ascii="Arial" w:hAnsi="Arial" w:cs="Arial"/>
          <w:i/>
          <w:iCs/>
          <w:noProof/>
          <w:szCs w:val="24"/>
        </w:rPr>
        <w:t>Addiction</w:t>
      </w:r>
      <w:r w:rsidRPr="0045157D">
        <w:rPr>
          <w:rFonts w:ascii="Arial" w:hAnsi="Arial" w:cs="Arial"/>
          <w:noProof/>
          <w:szCs w:val="24"/>
        </w:rPr>
        <w:t>. https://doi.org/10.1046/j.1360-0443.1999.94913376.x</w:t>
      </w:r>
    </w:p>
    <w:p w14:paraId="6E7A968B"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Fudala, P. J., Bridge, T. P., Herbert, S., Williford, W. O., Chiang, C. N., Jones, K., Collins, J., Raisch, D., Casadonte, P., Goldsmith, R. J., Ling, W., Malkerneker, U., McNicholas, L., Renner, J., Stine, S., &amp; Tusel, D. (2003). Office-Based Treatment of Opiate Addiction with a Sublingual-Tablet Formulation of Buprenorphine and Naloxone. </w:t>
      </w:r>
      <w:r w:rsidRPr="0045157D">
        <w:rPr>
          <w:rFonts w:ascii="Arial" w:hAnsi="Arial" w:cs="Arial"/>
          <w:i/>
          <w:iCs/>
          <w:noProof/>
          <w:szCs w:val="24"/>
        </w:rPr>
        <w:t>New England Journal of Medicine</w:t>
      </w:r>
      <w:r w:rsidRPr="0045157D">
        <w:rPr>
          <w:rFonts w:ascii="Arial" w:hAnsi="Arial" w:cs="Arial"/>
          <w:noProof/>
          <w:szCs w:val="24"/>
        </w:rPr>
        <w:t>. https://doi.org/10.1056/nejmoa022164</w:t>
      </w:r>
    </w:p>
    <w:p w14:paraId="6FEE3AF2"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Haight, B. R., Learned, S. M., Laffont, C. M., Fudala, P. J., Zhao, Y., Garofalo, A. S., Greenwald, M. K., Nadipelli, V. R., Ling, W., Heidbreder, C., Andersen, J. L., Bailey, G. L., Bartley, S. R., Biunno, M. J., Boyett, B., Carr, J. M., Cifuentes, E., Duarte-Sckell, S. D., Dueno, O. R., … Wiest, K. L. (2019). Efficacy and safety of a monthly buprenorphine depot injection for opioid use disorder: a multicentre, randomised, double-blind, placebo-controlled, phase 3 trial. </w:t>
      </w:r>
      <w:r w:rsidRPr="0045157D">
        <w:rPr>
          <w:rFonts w:ascii="Arial" w:hAnsi="Arial" w:cs="Arial"/>
          <w:i/>
          <w:iCs/>
          <w:noProof/>
          <w:szCs w:val="24"/>
        </w:rPr>
        <w:t>The Lancet</w:t>
      </w:r>
      <w:r w:rsidRPr="0045157D">
        <w:rPr>
          <w:rFonts w:ascii="Arial" w:hAnsi="Arial" w:cs="Arial"/>
          <w:noProof/>
          <w:szCs w:val="24"/>
        </w:rPr>
        <w:t>. https://doi.org/10.1016/S0140-6736(18)32259-1</w:t>
      </w:r>
    </w:p>
    <w:p w14:paraId="215837D9"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Jaffe, J. H., Senay, E. C., Schuster, C. R., Renault, P. R., Smith, B., &amp; Dimenza, S. (1972). Methadyl Acetate vs Methadone: A Double-Blind Study in Heroin Users. </w:t>
      </w:r>
      <w:r w:rsidRPr="0045157D">
        <w:rPr>
          <w:rFonts w:ascii="Arial" w:hAnsi="Arial" w:cs="Arial"/>
          <w:i/>
          <w:iCs/>
          <w:noProof/>
          <w:szCs w:val="24"/>
        </w:rPr>
        <w:t>JAMA: The Journal of the American Medical Association</w:t>
      </w:r>
      <w:r w:rsidRPr="0045157D">
        <w:rPr>
          <w:rFonts w:ascii="Arial" w:hAnsi="Arial" w:cs="Arial"/>
          <w:noProof/>
          <w:szCs w:val="24"/>
        </w:rPr>
        <w:t>. https://doi.org/10.1001/jama.1972.03210040013004</w:t>
      </w:r>
    </w:p>
    <w:p w14:paraId="506342E4"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Johnson, R. E., Jaffe, J. H., &amp; Fudala, P. J. (1992). A Controlled Trial of Buprenorphine Treatment for Opioid Dependence. </w:t>
      </w:r>
      <w:r w:rsidRPr="0045157D">
        <w:rPr>
          <w:rFonts w:ascii="Arial" w:hAnsi="Arial" w:cs="Arial"/>
          <w:i/>
          <w:iCs/>
          <w:noProof/>
          <w:szCs w:val="24"/>
        </w:rPr>
        <w:t>JAMA: The Journal of the American Medical Association</w:t>
      </w:r>
      <w:r w:rsidRPr="0045157D">
        <w:rPr>
          <w:rFonts w:ascii="Arial" w:hAnsi="Arial" w:cs="Arial"/>
          <w:noProof/>
          <w:szCs w:val="24"/>
        </w:rPr>
        <w:t>. https://doi.org/10.1001/jama.1992.03480200058024</w:t>
      </w:r>
    </w:p>
    <w:p w14:paraId="0B0A147A"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Kamien, J. B., Branstetter, S. A., &amp; Amass, L. (2008). Buprenorphine-naloxone versus methadone maintenance therapy: A randomised double-blind trial with opioid-dependent patients. </w:t>
      </w:r>
      <w:r w:rsidRPr="0045157D">
        <w:rPr>
          <w:rFonts w:ascii="Arial" w:hAnsi="Arial" w:cs="Arial"/>
          <w:i/>
          <w:iCs/>
          <w:noProof/>
          <w:szCs w:val="24"/>
        </w:rPr>
        <w:t>Heroin Addiction and Related Clinical Problems</w:t>
      </w:r>
      <w:r w:rsidRPr="0045157D">
        <w:rPr>
          <w:rFonts w:ascii="Arial" w:hAnsi="Arial" w:cs="Arial"/>
          <w:noProof/>
          <w:szCs w:val="24"/>
        </w:rPr>
        <w:t xml:space="preserve">, </w:t>
      </w:r>
      <w:r w:rsidRPr="0045157D">
        <w:rPr>
          <w:rFonts w:ascii="Arial" w:hAnsi="Arial" w:cs="Arial"/>
          <w:i/>
          <w:iCs/>
          <w:noProof/>
          <w:szCs w:val="24"/>
        </w:rPr>
        <w:t>10</w:t>
      </w:r>
      <w:r w:rsidRPr="0045157D">
        <w:rPr>
          <w:rFonts w:ascii="Arial" w:hAnsi="Arial" w:cs="Arial"/>
          <w:noProof/>
          <w:szCs w:val="24"/>
        </w:rPr>
        <w:t>(4), 5–18.</w:t>
      </w:r>
    </w:p>
    <w:p w14:paraId="1CC03229"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Kosten, T. R., Schottenfeld, R., Ziedonis, D., &amp; Falcioni, J. (1993). Buprenorphine versus methadone maintenance for opioid dependence. </w:t>
      </w:r>
      <w:r w:rsidRPr="0045157D">
        <w:rPr>
          <w:rFonts w:ascii="Arial" w:hAnsi="Arial" w:cs="Arial"/>
          <w:i/>
          <w:iCs/>
          <w:noProof/>
          <w:szCs w:val="24"/>
        </w:rPr>
        <w:t>Journal of Nervous and Mental Disease</w:t>
      </w:r>
      <w:r w:rsidRPr="0045157D">
        <w:rPr>
          <w:rFonts w:ascii="Arial" w:hAnsi="Arial" w:cs="Arial"/>
          <w:noProof/>
          <w:szCs w:val="24"/>
        </w:rPr>
        <w:t>. https://doi.org/10.1097/00005053-199306000-00004</w:t>
      </w:r>
    </w:p>
    <w:p w14:paraId="14511E52"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Krupitsky, E. M., Zvartau, E. E., Masalov, D. V., Tsoi, M. V., Burakov, A. M., Egorova, V. Y., Didenko, T. Y., Romanova, T. N., Ivanova, E. B., Bespalov, A. Y., Verbitskaya, E. V., Neznanov, N. G., Grinenko, A. Y., O’Brien, C. P., &amp; Woody, G. E. (2004). Naltrexone for heroin dependence treatment in St. Petersburg, Russia. </w:t>
      </w:r>
      <w:r w:rsidRPr="0045157D">
        <w:rPr>
          <w:rFonts w:ascii="Arial" w:hAnsi="Arial" w:cs="Arial"/>
          <w:i/>
          <w:iCs/>
          <w:noProof/>
          <w:szCs w:val="24"/>
        </w:rPr>
        <w:t>Journal of Substance Abuse Treatment</w:t>
      </w:r>
      <w:r w:rsidRPr="0045157D">
        <w:rPr>
          <w:rFonts w:ascii="Arial" w:hAnsi="Arial" w:cs="Arial"/>
          <w:noProof/>
          <w:szCs w:val="24"/>
        </w:rPr>
        <w:t>. https://doi.org/10.1016/j.jsat.2004.02.002</w:t>
      </w:r>
    </w:p>
    <w:p w14:paraId="0704F7F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Krupitsky, E. M., Zvartau, E. E., Masalov, D. V., Tsoy, M. V., Burakov, A. M., Egorova, V. Y., Didenko, T. Y., Romanova, T. N., Ivanova, E. B., Bespalov, A. Y., Verbitskaya, E. V., Neznanov, N. G., Grinenko, A. Y., O’Brien, C. P., &amp; Woody, G. E. (2006). Naltrexone with or without fluoxetine for preventing relapse to heroin addiction in St. Petersburg, Russia. </w:t>
      </w:r>
      <w:r w:rsidRPr="0045157D">
        <w:rPr>
          <w:rFonts w:ascii="Arial" w:hAnsi="Arial" w:cs="Arial"/>
          <w:i/>
          <w:iCs/>
          <w:noProof/>
          <w:szCs w:val="24"/>
        </w:rPr>
        <w:t>Journal of Substance Abuse Treatment</w:t>
      </w:r>
      <w:r w:rsidRPr="0045157D">
        <w:rPr>
          <w:rFonts w:ascii="Arial" w:hAnsi="Arial" w:cs="Arial"/>
          <w:noProof/>
          <w:szCs w:val="24"/>
        </w:rPr>
        <w:t>. https://doi.org/10.1016/j.jsat.2006.05.005</w:t>
      </w:r>
    </w:p>
    <w:p w14:paraId="64A8D5AE"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Krupitsky, E., Nunes, E. V., Ling, W., Illeperuma, A., Gastfriend, D. R., &amp; Silverman, B. L. (2011). Injectable extended-release naltrexone for opioid </w:t>
      </w:r>
      <w:r w:rsidRPr="0045157D">
        <w:rPr>
          <w:rFonts w:ascii="Arial" w:hAnsi="Arial" w:cs="Arial"/>
          <w:noProof/>
          <w:szCs w:val="24"/>
        </w:rPr>
        <w:lastRenderedPageBreak/>
        <w:t xml:space="preserve">dependence: A double-blind, placebo-controlled, multicentre randomised trial. </w:t>
      </w:r>
      <w:r w:rsidRPr="0045157D">
        <w:rPr>
          <w:rFonts w:ascii="Arial" w:hAnsi="Arial" w:cs="Arial"/>
          <w:i/>
          <w:iCs/>
          <w:noProof/>
          <w:szCs w:val="24"/>
        </w:rPr>
        <w:t>The Lancet</w:t>
      </w:r>
      <w:r w:rsidRPr="0045157D">
        <w:rPr>
          <w:rFonts w:ascii="Arial" w:hAnsi="Arial" w:cs="Arial"/>
          <w:noProof/>
          <w:szCs w:val="24"/>
        </w:rPr>
        <w:t>. https://doi.org/10.1016/S0140-6736(11)60358-9</w:t>
      </w:r>
    </w:p>
    <w:p w14:paraId="3C1A5B17"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Lee, J. D., Friedmann, P. D., Kinlock, T. W., Nunes, E. V., Boney, T. Y., Hoskinson, R. A., Wilson, D., McDonald, R., Rotrosen, J., Gourevitch, M. N., Gordon, M., Fishman, M., Chen, D. T., Bonnie, R. J., Cornish, J. W., Murphy, S. M., &amp; O’Brien, C. P. (2016). Extended-Release Naltrexone to Prevent Opioid Relapse in Criminal Justice Offenders. </w:t>
      </w:r>
      <w:r w:rsidRPr="0045157D">
        <w:rPr>
          <w:rFonts w:ascii="Arial" w:hAnsi="Arial" w:cs="Arial"/>
          <w:i/>
          <w:iCs/>
          <w:noProof/>
          <w:szCs w:val="24"/>
        </w:rPr>
        <w:t>New England Journal of Medicine</w:t>
      </w:r>
      <w:r w:rsidRPr="0045157D">
        <w:rPr>
          <w:rFonts w:ascii="Arial" w:hAnsi="Arial" w:cs="Arial"/>
          <w:noProof/>
          <w:szCs w:val="24"/>
        </w:rPr>
        <w:t>. https://doi.org/10.1056/nejmoa1505409</w:t>
      </w:r>
    </w:p>
    <w:p w14:paraId="5A2543E4"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Lee, J. D., Nunes, E. V, Novo, P., Bachrach, K., Bailey, G. L., Bhatt, S., Farkas, S., Fishman, M., Gauthier, P., Hodgkins, C. C., King, J., Lindblad, R., Liu, D., Matthews, A. G., May, J., Peavy, K. M., Ross, S., Salazar, D., Schkolnik, P., … Rotrosen, J. (2018). Comparative effectiveness of extended-release naltrexone versus buprenorphine-naloxone for opioid relapse prevention (X:BOT): a multicentre, open-label, randomised controlled trial. </w:t>
      </w:r>
      <w:r w:rsidRPr="0045157D">
        <w:rPr>
          <w:rFonts w:ascii="Arial" w:hAnsi="Arial" w:cs="Arial"/>
          <w:i/>
          <w:iCs/>
          <w:noProof/>
          <w:szCs w:val="24"/>
        </w:rPr>
        <w:t>The Lancet</w:t>
      </w:r>
      <w:r w:rsidRPr="0045157D">
        <w:rPr>
          <w:rFonts w:ascii="Arial" w:hAnsi="Arial" w:cs="Arial"/>
          <w:noProof/>
          <w:szCs w:val="24"/>
        </w:rPr>
        <w:t xml:space="preserve">, </w:t>
      </w:r>
      <w:r w:rsidRPr="0045157D">
        <w:rPr>
          <w:rFonts w:ascii="Arial" w:hAnsi="Arial" w:cs="Arial"/>
          <w:i/>
          <w:iCs/>
          <w:noProof/>
          <w:szCs w:val="24"/>
        </w:rPr>
        <w:t>391</w:t>
      </w:r>
      <w:r w:rsidRPr="0045157D">
        <w:rPr>
          <w:rFonts w:ascii="Arial" w:hAnsi="Arial" w:cs="Arial"/>
          <w:noProof/>
          <w:szCs w:val="24"/>
        </w:rPr>
        <w:t>(10118), 309–318. https://doi.org/10.1016/S0140-6736(17)32812-X</w:t>
      </w:r>
    </w:p>
    <w:p w14:paraId="62AA670E"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Ling, W., Casadonte, P., Bigelow, G., Kampman, K. M., Patkar, A., Bailey, G. L., Rosenthal, R. N., &amp; Beebe, K. L. (2010). Buprenorphine implants for treatment of opioid dependence: A randomized controlled trial. </w:t>
      </w:r>
      <w:r w:rsidRPr="0045157D">
        <w:rPr>
          <w:rFonts w:ascii="Arial" w:hAnsi="Arial" w:cs="Arial"/>
          <w:i/>
          <w:iCs/>
          <w:noProof/>
          <w:szCs w:val="24"/>
        </w:rPr>
        <w:t>JAMA - Journal of the American Medical Association</w:t>
      </w:r>
      <w:r w:rsidRPr="0045157D">
        <w:rPr>
          <w:rFonts w:ascii="Arial" w:hAnsi="Arial" w:cs="Arial"/>
          <w:noProof/>
          <w:szCs w:val="24"/>
        </w:rPr>
        <w:t>. https://doi.org/10.1001/jama.2010.1427</w:t>
      </w:r>
    </w:p>
    <w:p w14:paraId="3E406D2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Ling, W., Charuvastra, C., Collins, J. F., Batki, S., Brown, L. S., Kintaudi, P., Wesson, D. R., Mcnicholas, L., Tusel, D. J., Malkerneker, U., Renner, J. A., Santos, E., Casadonte, P., Fye, C., Stine, S., Wang, R. I. H., &amp; Segal, D. (1998). Buprenorphine maintenance treatment of opiate dependence: a multicenter, randomized clinical trial. </w:t>
      </w:r>
      <w:r w:rsidRPr="0045157D">
        <w:rPr>
          <w:rFonts w:ascii="Arial" w:hAnsi="Arial" w:cs="Arial"/>
          <w:i/>
          <w:iCs/>
          <w:noProof/>
          <w:szCs w:val="24"/>
        </w:rPr>
        <w:t>Addiction</w:t>
      </w:r>
      <w:r w:rsidRPr="0045157D">
        <w:rPr>
          <w:rFonts w:ascii="Arial" w:hAnsi="Arial" w:cs="Arial"/>
          <w:noProof/>
          <w:szCs w:val="24"/>
        </w:rPr>
        <w:t xml:space="preserve">, </w:t>
      </w:r>
      <w:r w:rsidRPr="0045157D">
        <w:rPr>
          <w:rFonts w:ascii="Arial" w:hAnsi="Arial" w:cs="Arial"/>
          <w:i/>
          <w:iCs/>
          <w:noProof/>
          <w:szCs w:val="24"/>
        </w:rPr>
        <w:t>93</w:t>
      </w:r>
      <w:r w:rsidRPr="0045157D">
        <w:rPr>
          <w:rFonts w:ascii="Arial" w:hAnsi="Arial" w:cs="Arial"/>
          <w:noProof/>
          <w:szCs w:val="24"/>
        </w:rPr>
        <w:t>(4), 475–486. https://doi.org/10.1046/j.1360-0443.1998.9344753.x</w:t>
      </w:r>
    </w:p>
    <w:p w14:paraId="48A7A484"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Ling, W., Charuvastra, V. C., Kaim, S. C., &amp; Klett, C. J. (1976). Methadyl Acetate and Methadone as Maintenance Treatments for Heroin Addicts: A Veterans Administration Cooperative Study. </w:t>
      </w:r>
      <w:r w:rsidRPr="0045157D">
        <w:rPr>
          <w:rFonts w:ascii="Arial" w:hAnsi="Arial" w:cs="Arial"/>
          <w:i/>
          <w:iCs/>
          <w:noProof/>
          <w:szCs w:val="24"/>
        </w:rPr>
        <w:t>Archives of General Psychiatry</w:t>
      </w:r>
      <w:r w:rsidRPr="0045157D">
        <w:rPr>
          <w:rFonts w:ascii="Arial" w:hAnsi="Arial" w:cs="Arial"/>
          <w:noProof/>
          <w:szCs w:val="24"/>
        </w:rPr>
        <w:t>. https://doi.org/10.1001/archpsyc.1976.01770060043007</w:t>
      </w:r>
    </w:p>
    <w:p w14:paraId="625F3CC2"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Lofwall, M. R., Walsh, S. L., Nunes, E. V., Bailey, G. L., Sigmon, S. C., Kampman, K. M., Frost, M., Tiberg, F., Linden, M., Sheldon, B., Oosman, S., Peterson, S., Chen, M., &amp; Kim, S. (2018). Weekly and monthly subcutaneous buprenorphine depot formulations vs daily sublingual buprenorphine with naloxone for treatment of opioid use disorder a randomized clinical trial. </w:t>
      </w:r>
      <w:r w:rsidRPr="0045157D">
        <w:rPr>
          <w:rFonts w:ascii="Arial" w:hAnsi="Arial" w:cs="Arial"/>
          <w:i/>
          <w:iCs/>
          <w:noProof/>
          <w:szCs w:val="24"/>
        </w:rPr>
        <w:t>JAMA Internal Medicine</w:t>
      </w:r>
      <w:r w:rsidRPr="0045157D">
        <w:rPr>
          <w:rFonts w:ascii="Arial" w:hAnsi="Arial" w:cs="Arial"/>
          <w:noProof/>
          <w:szCs w:val="24"/>
        </w:rPr>
        <w:t>. https://doi.org/10.1001/jamainternmed.2018.1052</w:t>
      </w:r>
    </w:p>
    <w:p w14:paraId="7AAAD26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Mattick, R. P., Ali, R., White, J. M., O’Brien, S., Wolk, S., &amp; Danz, C. (2003). Buprenorphine versus methadone maintenance therapy: A randomized double-blind trial with 405 opioid-dependent patients. </w:t>
      </w:r>
      <w:r w:rsidRPr="0045157D">
        <w:rPr>
          <w:rFonts w:ascii="Arial" w:hAnsi="Arial" w:cs="Arial"/>
          <w:i/>
          <w:iCs/>
          <w:noProof/>
          <w:szCs w:val="24"/>
        </w:rPr>
        <w:t>Addiction</w:t>
      </w:r>
      <w:r w:rsidRPr="0045157D">
        <w:rPr>
          <w:rFonts w:ascii="Arial" w:hAnsi="Arial" w:cs="Arial"/>
          <w:noProof/>
          <w:szCs w:val="24"/>
        </w:rPr>
        <w:t>. https://doi.org/10.1046/j.1360-0443.2003.00335.x</w:t>
      </w:r>
    </w:p>
    <w:p w14:paraId="06562019"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Mokri, A., Chawarski, M. C., Taherinakhost, H., &amp; Schottenfeld, R. S. (2016). Medical treatments for opioid use disorder in Iran: A randomized, double-blind placebo-controlled comparison of buprenorphine/naloxone and naltrexone maintenance treatment. </w:t>
      </w:r>
      <w:r w:rsidRPr="0045157D">
        <w:rPr>
          <w:rFonts w:ascii="Arial" w:hAnsi="Arial" w:cs="Arial"/>
          <w:i/>
          <w:iCs/>
          <w:noProof/>
          <w:szCs w:val="24"/>
        </w:rPr>
        <w:t>Addiction</w:t>
      </w:r>
      <w:r w:rsidRPr="0045157D">
        <w:rPr>
          <w:rFonts w:ascii="Arial" w:hAnsi="Arial" w:cs="Arial"/>
          <w:noProof/>
          <w:szCs w:val="24"/>
        </w:rPr>
        <w:t>. https://doi.org/10.1111/add.13259</w:t>
      </w:r>
    </w:p>
    <w:p w14:paraId="311A039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Pani, P., Maremmani, I., Pirastu, R., Tagliamonte, A., &amp; Gessa, G. (2000). Buprenorphine: a controlled clinical trial in the treatment of opioid dependence. </w:t>
      </w:r>
      <w:r w:rsidRPr="0045157D">
        <w:rPr>
          <w:rFonts w:ascii="Arial" w:hAnsi="Arial" w:cs="Arial"/>
          <w:i/>
          <w:iCs/>
          <w:noProof/>
          <w:szCs w:val="24"/>
        </w:rPr>
        <w:t>Drug and Alcohol Dependence</w:t>
      </w:r>
      <w:r w:rsidRPr="0045157D">
        <w:rPr>
          <w:rFonts w:ascii="Arial" w:hAnsi="Arial" w:cs="Arial"/>
          <w:noProof/>
          <w:szCs w:val="24"/>
        </w:rPr>
        <w:t>. https://doi.org/10.1016/s0376-8716(99)00140-4</w:t>
      </w:r>
    </w:p>
    <w:p w14:paraId="4E07E37C"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lastRenderedPageBreak/>
        <w:t xml:space="preserve">Petitjean, S., Stohler, R., Déglon, J. J., Livoti, S., Waldvogel, D., Uehlinger, C., &amp; Ladewig, D. (2001). Double-blind randomized trial of buprenorphine and methadone in opiate dependence. </w:t>
      </w:r>
      <w:r w:rsidRPr="0045157D">
        <w:rPr>
          <w:rFonts w:ascii="Arial" w:hAnsi="Arial" w:cs="Arial"/>
          <w:i/>
          <w:iCs/>
          <w:noProof/>
          <w:szCs w:val="24"/>
        </w:rPr>
        <w:t>Drug and Alcohol Dependence</w:t>
      </w:r>
      <w:r w:rsidRPr="0045157D">
        <w:rPr>
          <w:rFonts w:ascii="Arial" w:hAnsi="Arial" w:cs="Arial"/>
          <w:noProof/>
          <w:szCs w:val="24"/>
        </w:rPr>
        <w:t>. https://doi.org/10.1016/S0376-8716(00)00163-0</w:t>
      </w:r>
    </w:p>
    <w:p w14:paraId="1FAEF805"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Preston, K. L., Umbricht, A., &amp; Epstein, D. H. (2000). Methadone Dose Increase and Abstinence Reinforcement for Treatment of Continued Heroin Use During Methadone Maintenance. </w:t>
      </w:r>
      <w:r w:rsidRPr="0045157D">
        <w:rPr>
          <w:rFonts w:ascii="Arial" w:hAnsi="Arial" w:cs="Arial"/>
          <w:i/>
          <w:iCs/>
          <w:noProof/>
          <w:szCs w:val="24"/>
        </w:rPr>
        <w:t>Archives of General Psychiatry</w:t>
      </w:r>
      <w:r w:rsidRPr="0045157D">
        <w:rPr>
          <w:rFonts w:ascii="Arial" w:hAnsi="Arial" w:cs="Arial"/>
          <w:noProof/>
          <w:szCs w:val="24"/>
        </w:rPr>
        <w:t xml:space="preserve">, </w:t>
      </w:r>
      <w:r w:rsidRPr="0045157D">
        <w:rPr>
          <w:rFonts w:ascii="Arial" w:hAnsi="Arial" w:cs="Arial"/>
          <w:i/>
          <w:iCs/>
          <w:noProof/>
          <w:szCs w:val="24"/>
        </w:rPr>
        <w:t>57</w:t>
      </w:r>
      <w:r w:rsidRPr="0045157D">
        <w:rPr>
          <w:rFonts w:ascii="Arial" w:hAnsi="Arial" w:cs="Arial"/>
          <w:noProof/>
          <w:szCs w:val="24"/>
        </w:rPr>
        <w:t>(4), 395. https://doi.org/10.1001/archpsyc.57.4.395</w:t>
      </w:r>
    </w:p>
    <w:p w14:paraId="166DA7D8"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Rosenthal, R. N., Lofwall, M. R., Kim, S., Chen, M., Beebe, K. L., &amp; Vocci, F. J. (2016). Effect of buprenorphine implants on illicit opioid use among abstinent adults with opioid dependence treated with sublingual buprenorphine a randomized clinical trial. </w:t>
      </w:r>
      <w:r w:rsidRPr="0045157D">
        <w:rPr>
          <w:rFonts w:ascii="Arial" w:hAnsi="Arial" w:cs="Arial"/>
          <w:i/>
          <w:iCs/>
          <w:noProof/>
          <w:szCs w:val="24"/>
        </w:rPr>
        <w:t>JAMA - Journal of the American Medical Association</w:t>
      </w:r>
      <w:r w:rsidRPr="0045157D">
        <w:rPr>
          <w:rFonts w:ascii="Arial" w:hAnsi="Arial" w:cs="Arial"/>
          <w:noProof/>
          <w:szCs w:val="24"/>
        </w:rPr>
        <w:t>. https://doi.org/10.1001/jama.2016.9382</w:t>
      </w:r>
    </w:p>
    <w:p w14:paraId="07CCBCA6"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Schottenfeld, R. S., Chawarski, M. C., &amp; Mazlan, M. (2008). Maintenance treatment with buprenorphine and naltrexone for heroin dependence in Malaysia: a randomised, double-blind, placebo-controlled trial. </w:t>
      </w:r>
      <w:r w:rsidRPr="0045157D">
        <w:rPr>
          <w:rFonts w:ascii="Arial" w:hAnsi="Arial" w:cs="Arial"/>
          <w:i/>
          <w:iCs/>
          <w:noProof/>
          <w:szCs w:val="24"/>
        </w:rPr>
        <w:t>The Lancet</w:t>
      </w:r>
      <w:r w:rsidRPr="0045157D">
        <w:rPr>
          <w:rFonts w:ascii="Arial" w:hAnsi="Arial" w:cs="Arial"/>
          <w:noProof/>
          <w:szCs w:val="24"/>
        </w:rPr>
        <w:t xml:space="preserve">, </w:t>
      </w:r>
      <w:r w:rsidRPr="0045157D">
        <w:rPr>
          <w:rFonts w:ascii="Arial" w:hAnsi="Arial" w:cs="Arial"/>
          <w:i/>
          <w:iCs/>
          <w:noProof/>
          <w:szCs w:val="24"/>
        </w:rPr>
        <w:t>371</w:t>
      </w:r>
      <w:r w:rsidRPr="0045157D">
        <w:rPr>
          <w:rFonts w:ascii="Arial" w:hAnsi="Arial" w:cs="Arial"/>
          <w:noProof/>
          <w:szCs w:val="24"/>
        </w:rPr>
        <w:t>(9631), 2192–2200. https://doi.org/10.1016/S0140-6736(08)60954-X</w:t>
      </w:r>
    </w:p>
    <w:p w14:paraId="546DE21A"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Schottenfeld, R. S., Chawarski, M. C., Pakes, J. R., Pantalon, M. V., Carroll, K. M., &amp; Kosten, T. R. (2005). Methadone versus buprenorphine with contingency management or performance feedback for cocaine and opioid dependence. </w:t>
      </w:r>
      <w:r w:rsidRPr="0045157D">
        <w:rPr>
          <w:rFonts w:ascii="Arial" w:hAnsi="Arial" w:cs="Arial"/>
          <w:i/>
          <w:iCs/>
          <w:noProof/>
          <w:szCs w:val="24"/>
        </w:rPr>
        <w:t>American Journal of Psychiatry</w:t>
      </w:r>
      <w:r w:rsidRPr="0045157D">
        <w:rPr>
          <w:rFonts w:ascii="Arial" w:hAnsi="Arial" w:cs="Arial"/>
          <w:noProof/>
          <w:szCs w:val="24"/>
        </w:rPr>
        <w:t>. https://doi.org/10.1176/appi.ajp.162.2.340</w:t>
      </w:r>
    </w:p>
    <w:p w14:paraId="1687E952"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Schwartz, R. P., Highfield, D. A., Jaffe, J. H., Brady, J. V., Butler, C. B., Rouse, C. O., Callaman, J. M., O’Grady, K. E., &amp; Battjes, R. J. (2006). A randomized controlled trial of interim methadone maintenance. </w:t>
      </w:r>
      <w:r w:rsidRPr="0045157D">
        <w:rPr>
          <w:rFonts w:ascii="Arial" w:hAnsi="Arial" w:cs="Arial"/>
          <w:i/>
          <w:iCs/>
          <w:noProof/>
          <w:szCs w:val="24"/>
        </w:rPr>
        <w:t>Archives of General Psychiatry</w:t>
      </w:r>
      <w:r w:rsidRPr="0045157D">
        <w:rPr>
          <w:rFonts w:ascii="Arial" w:hAnsi="Arial" w:cs="Arial"/>
          <w:noProof/>
          <w:szCs w:val="24"/>
        </w:rPr>
        <w:t>. https://doi.org/10.1001/archpsyc.63.1.102</w:t>
      </w:r>
    </w:p>
    <w:p w14:paraId="770EBB8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Sees, K. L., Delucchi, K. L., Masson, C., Rosen, A., Clark, H. W., Robillard, H., Banys, P., &amp; Hall, S. M. (2000). Methadone maintenance vs 180-day psychosocially enriched detoxification for treatment of opioid dependence: A randomized controlled trial. </w:t>
      </w:r>
      <w:r w:rsidRPr="0045157D">
        <w:rPr>
          <w:rFonts w:ascii="Arial" w:hAnsi="Arial" w:cs="Arial"/>
          <w:i/>
          <w:iCs/>
          <w:noProof/>
          <w:szCs w:val="24"/>
        </w:rPr>
        <w:t>Journal of the American Medical Association</w:t>
      </w:r>
      <w:r w:rsidRPr="0045157D">
        <w:rPr>
          <w:rFonts w:ascii="Arial" w:hAnsi="Arial" w:cs="Arial"/>
          <w:noProof/>
          <w:szCs w:val="24"/>
        </w:rPr>
        <w:t>. https://doi.org/10.1001/jama.283.10.1303</w:t>
      </w:r>
    </w:p>
    <w:p w14:paraId="0B3C90CC"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Shufman, E. N., Porat, S., Witztum, E., Gandacu, D., Bar-Hamburger, R., &amp; Ginath, Y. (1994). The efficacy of naltrexone in preventing reabuse of heroin after detoxification. </w:t>
      </w:r>
      <w:r w:rsidRPr="0045157D">
        <w:rPr>
          <w:rFonts w:ascii="Arial" w:hAnsi="Arial" w:cs="Arial"/>
          <w:i/>
          <w:iCs/>
          <w:noProof/>
          <w:szCs w:val="24"/>
        </w:rPr>
        <w:t>Biological Psychiatry</w:t>
      </w:r>
      <w:r w:rsidRPr="0045157D">
        <w:rPr>
          <w:rFonts w:ascii="Arial" w:hAnsi="Arial" w:cs="Arial"/>
          <w:noProof/>
          <w:szCs w:val="24"/>
        </w:rPr>
        <w:t>. https://doi.org/10.1016/0006-3223(94)91240-8</w:t>
      </w:r>
    </w:p>
    <w:p w14:paraId="2D8B8D7F"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Soyka, M., Zingg, C., Koller, G., &amp; Kuefner, H. (2008). Retention rate and substance use in methadone and buprenorphine maintenance therapy and predictors of outcome: Results from a randomized study. </w:t>
      </w:r>
      <w:r w:rsidRPr="0045157D">
        <w:rPr>
          <w:rFonts w:ascii="Arial" w:hAnsi="Arial" w:cs="Arial"/>
          <w:i/>
          <w:iCs/>
          <w:noProof/>
          <w:szCs w:val="24"/>
        </w:rPr>
        <w:t>International Journal of Neuropsychopharmacology</w:t>
      </w:r>
      <w:r w:rsidRPr="0045157D">
        <w:rPr>
          <w:rFonts w:ascii="Arial" w:hAnsi="Arial" w:cs="Arial"/>
          <w:noProof/>
          <w:szCs w:val="24"/>
        </w:rPr>
        <w:t>. https://doi.org/10.1017/S146114570700836X</w:t>
      </w:r>
    </w:p>
    <w:p w14:paraId="5DBFFB21"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Strain, E. C., Stitzer, M. L., Liebson, I. A., &amp; Bigelow, G. E. (1993). Dose-response effects of methadone in the treatment of opioid dependence. </w:t>
      </w:r>
      <w:r w:rsidRPr="0045157D">
        <w:rPr>
          <w:rFonts w:ascii="Arial" w:hAnsi="Arial" w:cs="Arial"/>
          <w:i/>
          <w:iCs/>
          <w:noProof/>
          <w:szCs w:val="24"/>
        </w:rPr>
        <w:t>Annals of Internal Medicine</w:t>
      </w:r>
      <w:r w:rsidRPr="0045157D">
        <w:rPr>
          <w:rFonts w:ascii="Arial" w:hAnsi="Arial" w:cs="Arial"/>
          <w:noProof/>
          <w:szCs w:val="24"/>
        </w:rPr>
        <w:t>. https://doi.org/10.7326/0003-4819-119-1-199307010-00004</w:t>
      </w:r>
    </w:p>
    <w:p w14:paraId="29121175"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Strain, Eric C., Bigelow, G. E., Liebson, I. A., &amp; Stitzer, M. L. (1999). Moderate- vs high-dose methadone in the treatment of opioid dependence: A randomized trial. </w:t>
      </w:r>
      <w:r w:rsidRPr="0045157D">
        <w:rPr>
          <w:rFonts w:ascii="Arial" w:hAnsi="Arial" w:cs="Arial"/>
          <w:i/>
          <w:iCs/>
          <w:noProof/>
          <w:szCs w:val="24"/>
        </w:rPr>
        <w:t>Journal of the American Medical Association</w:t>
      </w:r>
      <w:r w:rsidRPr="0045157D">
        <w:rPr>
          <w:rFonts w:ascii="Arial" w:hAnsi="Arial" w:cs="Arial"/>
          <w:noProof/>
          <w:szCs w:val="24"/>
        </w:rPr>
        <w:t>. https://doi.org/10.1001/jama.281.11.1000</w:t>
      </w:r>
    </w:p>
    <w:p w14:paraId="353481A2"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lastRenderedPageBreak/>
        <w:t xml:space="preserve">Strain, Eric C., Stitzer, M. L., Liebson, I. A., &amp; Bigelow, G. E. (1994). Comparison of buprenorphine and methadone in the treatment of opioid dependence. </w:t>
      </w:r>
      <w:r w:rsidRPr="0045157D">
        <w:rPr>
          <w:rFonts w:ascii="Arial" w:hAnsi="Arial" w:cs="Arial"/>
          <w:i/>
          <w:iCs/>
          <w:noProof/>
          <w:szCs w:val="24"/>
        </w:rPr>
        <w:t>American Journal of Psychiatry</w:t>
      </w:r>
      <w:r w:rsidRPr="0045157D">
        <w:rPr>
          <w:rFonts w:ascii="Arial" w:hAnsi="Arial" w:cs="Arial"/>
          <w:noProof/>
          <w:szCs w:val="24"/>
        </w:rPr>
        <w:t>. https://doi.org/10.1176/ajp.151.7.1025</w:t>
      </w:r>
    </w:p>
    <w:p w14:paraId="3A5DEC4F"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Strain, Eric C., Stitzer, M. L., Liebson, I. A., &amp; Bigelow, G. E. (1996). Buprenorphine Versus Methadone in the Treatment of Opioid Dependence: Self-Reports, Urinalysis and Addiction Severity Index. </w:t>
      </w:r>
      <w:r w:rsidRPr="0045157D">
        <w:rPr>
          <w:rFonts w:ascii="Arial" w:hAnsi="Arial" w:cs="Arial"/>
          <w:i/>
          <w:iCs/>
          <w:noProof/>
          <w:szCs w:val="24"/>
        </w:rPr>
        <w:t>Journal of Clinical Psychopharmacology</w:t>
      </w:r>
      <w:r w:rsidRPr="0045157D">
        <w:rPr>
          <w:rFonts w:ascii="Arial" w:hAnsi="Arial" w:cs="Arial"/>
          <w:noProof/>
          <w:szCs w:val="24"/>
        </w:rPr>
        <w:t>. https://doi.org/10.1097/00004714-199602000-00010</w:t>
      </w:r>
    </w:p>
    <w:p w14:paraId="403F5EFA"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Strang, J., Kelleher, M., Mayet, S., Day, E., Hellier, J., Byford, S., Murphy, C., McLennan, B., Shearer, J., Ryan, E., &amp; Marsden, J. (2019). Extended-release naltrexone versus standard oral naltrexone versus placebo for opioid use disorder: The NEAT three-arm RCT. </w:t>
      </w:r>
      <w:r w:rsidRPr="0045157D">
        <w:rPr>
          <w:rFonts w:ascii="Arial" w:hAnsi="Arial" w:cs="Arial"/>
          <w:i/>
          <w:iCs/>
          <w:noProof/>
          <w:szCs w:val="24"/>
        </w:rPr>
        <w:t>Health Technology Assessment</w:t>
      </w:r>
      <w:r w:rsidRPr="0045157D">
        <w:rPr>
          <w:rFonts w:ascii="Arial" w:hAnsi="Arial" w:cs="Arial"/>
          <w:noProof/>
          <w:szCs w:val="24"/>
        </w:rPr>
        <w:t>. https://doi.org/10.3310/hta23030</w:t>
      </w:r>
    </w:p>
    <w:p w14:paraId="5A2B7336"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Strang, J., Metrebian, N., Lintzeris, N., Potts, L., Carnwath, T., Mayet, S., Williams, H., Zador, D., Evers, R., Groshkova, T., Charles, V., Martin, A., &amp; Forzisi, L. (2010). Supervised injectable heroin or injectable methadone versus optimised oral methadone as treatment for chronic heroin addicts in England after persistent failure in orthodox treatment (RIOTT): a randomised trial. </w:t>
      </w:r>
      <w:r w:rsidRPr="0045157D">
        <w:rPr>
          <w:rFonts w:ascii="Arial" w:hAnsi="Arial" w:cs="Arial"/>
          <w:i/>
          <w:iCs/>
          <w:noProof/>
          <w:szCs w:val="24"/>
        </w:rPr>
        <w:t>The Lancet</w:t>
      </w:r>
      <w:r w:rsidRPr="0045157D">
        <w:rPr>
          <w:rFonts w:ascii="Arial" w:hAnsi="Arial" w:cs="Arial"/>
          <w:noProof/>
          <w:szCs w:val="24"/>
        </w:rPr>
        <w:t>. https://doi.org/10.1016/S0140-6736(10)60349-2</w:t>
      </w:r>
    </w:p>
    <w:p w14:paraId="4FEFC904"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Tanum, L., Solli, K. K., Latif, Z. E. H., Benth, J. Š., Opheim, A., Sharma-Haase, K., Krajci, P., &amp; Kunøe, N. (2017). Effectiveness of injectable extended-release naltrexone vs daily buprenorphine-naloxone for opioid dependence: A randomized clinical noninferiority trial. </w:t>
      </w:r>
      <w:r w:rsidRPr="0045157D">
        <w:rPr>
          <w:rFonts w:ascii="Arial" w:hAnsi="Arial" w:cs="Arial"/>
          <w:i/>
          <w:iCs/>
          <w:noProof/>
          <w:szCs w:val="24"/>
        </w:rPr>
        <w:t>JAMA Psychiatry</w:t>
      </w:r>
      <w:r w:rsidRPr="0045157D">
        <w:rPr>
          <w:rFonts w:ascii="Arial" w:hAnsi="Arial" w:cs="Arial"/>
          <w:noProof/>
          <w:szCs w:val="24"/>
        </w:rPr>
        <w:t>. https://doi.org/10.1001/jamapsychiatry.2017.3206</w:t>
      </w:r>
    </w:p>
    <w:p w14:paraId="3CFF7598"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Wolstein, J., Gastpar, M., Finkbeiner, T., Heinrich, C., Heitkamp, R., Poehlke, T., &amp; Scherbaum, N. (2009). A randomized, open-label trial comparing methadone and Levo-Alpha- Acetylmethadol (LAAM) in maintenance treatment of opioid addiction. </w:t>
      </w:r>
      <w:r w:rsidRPr="0045157D">
        <w:rPr>
          <w:rFonts w:ascii="Arial" w:hAnsi="Arial" w:cs="Arial"/>
          <w:i/>
          <w:iCs/>
          <w:noProof/>
          <w:szCs w:val="24"/>
        </w:rPr>
        <w:t>Pharmacopsychiatry</w:t>
      </w:r>
      <w:r w:rsidRPr="0045157D">
        <w:rPr>
          <w:rFonts w:ascii="Arial" w:hAnsi="Arial" w:cs="Arial"/>
          <w:noProof/>
          <w:szCs w:val="24"/>
        </w:rPr>
        <w:t>. https://doi.org/10.1055/s-0028-1083818</w:t>
      </w:r>
    </w:p>
    <w:p w14:paraId="2F4F2B9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szCs w:val="24"/>
        </w:rPr>
      </w:pPr>
      <w:r w:rsidRPr="0045157D">
        <w:rPr>
          <w:rFonts w:ascii="Arial" w:hAnsi="Arial" w:cs="Arial"/>
          <w:noProof/>
          <w:szCs w:val="24"/>
        </w:rPr>
        <w:t xml:space="preserve">Woody, G. E., Poole, S. A., Subramaniam, G., Dugosh, K., Bogenschutz, M., Abbott, P., Patkar, A., Publicker, M., McCain, K., Potter, J. S., Forman, R., Vetter, V., McNicholas, L., Blaine, J., Lynch, K. G., &amp; Fudala, P. (2008). Extended vs short-term buprenorphine-naloxone for treatment of opioid-addicted youth A randomized trial. </w:t>
      </w:r>
      <w:r w:rsidRPr="0045157D">
        <w:rPr>
          <w:rFonts w:ascii="Arial" w:hAnsi="Arial" w:cs="Arial"/>
          <w:i/>
          <w:iCs/>
          <w:noProof/>
          <w:szCs w:val="24"/>
        </w:rPr>
        <w:t>JAMA - Journal of the American Medical Association</w:t>
      </w:r>
      <w:r w:rsidRPr="0045157D">
        <w:rPr>
          <w:rFonts w:ascii="Arial" w:hAnsi="Arial" w:cs="Arial"/>
          <w:noProof/>
          <w:szCs w:val="24"/>
        </w:rPr>
        <w:t>. https://doi.org/10.1001/jama.2008.574</w:t>
      </w:r>
    </w:p>
    <w:p w14:paraId="0B477AB3" w14:textId="77777777" w:rsidR="0045157D" w:rsidRPr="0045157D" w:rsidRDefault="0045157D" w:rsidP="0045157D">
      <w:pPr>
        <w:widowControl w:val="0"/>
        <w:autoSpaceDE w:val="0"/>
        <w:autoSpaceDN w:val="0"/>
        <w:adjustRightInd w:val="0"/>
        <w:spacing w:line="240" w:lineRule="auto"/>
        <w:ind w:left="480" w:hanging="480"/>
        <w:rPr>
          <w:rFonts w:ascii="Arial" w:hAnsi="Arial" w:cs="Arial"/>
          <w:noProof/>
        </w:rPr>
      </w:pPr>
      <w:r w:rsidRPr="0045157D">
        <w:rPr>
          <w:rFonts w:ascii="Arial" w:hAnsi="Arial" w:cs="Arial"/>
          <w:noProof/>
          <w:szCs w:val="24"/>
        </w:rPr>
        <w:t xml:space="preserve">Zaks, A., Fink, M., &amp; Freedman, A. M. (1972). Levomethadyl in Maintenance Treatment of Opiate Dependence. </w:t>
      </w:r>
      <w:r w:rsidRPr="0045157D">
        <w:rPr>
          <w:rFonts w:ascii="Arial" w:hAnsi="Arial" w:cs="Arial"/>
          <w:i/>
          <w:iCs/>
          <w:noProof/>
          <w:szCs w:val="24"/>
        </w:rPr>
        <w:t>JAMA: The Journal of the American Medical Association</w:t>
      </w:r>
      <w:r w:rsidRPr="0045157D">
        <w:rPr>
          <w:rFonts w:ascii="Arial" w:hAnsi="Arial" w:cs="Arial"/>
          <w:noProof/>
          <w:szCs w:val="24"/>
        </w:rPr>
        <w:t>. https://doi.org/10.1001/jama.1972.03200060039005</w:t>
      </w:r>
    </w:p>
    <w:p w14:paraId="5841D109" w14:textId="45FBC374" w:rsidR="00EE7535" w:rsidRPr="00EE7535" w:rsidRDefault="00EE7535">
      <w:pPr>
        <w:rPr>
          <w:rFonts w:ascii="Arial" w:hAnsi="Arial" w:cs="Arial"/>
          <w:lang w:val="en-US"/>
        </w:rPr>
      </w:pPr>
      <w:r>
        <w:rPr>
          <w:rFonts w:ascii="Arial" w:hAnsi="Arial" w:cs="Arial"/>
          <w:lang w:val="en-US"/>
        </w:rPr>
        <w:fldChar w:fldCharType="end"/>
      </w:r>
    </w:p>
    <w:sectPr w:rsidR="00EE7535" w:rsidRPr="00EE7535" w:rsidSect="00D115A4">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ndt, Laura">
    <w15:presenceInfo w15:providerId="AD" w15:userId="S::lb3227@cumc.columbia.edu::5d455b4e-357f-4ba8-9bc3-ebdf61fa11d4"/>
  </w15:person>
  <w15:person w15:author="Gabriel Odom">
    <w15:presenceInfo w15:providerId="AD" w15:userId="S::godom@fiu.edu::49a9e371-dfb3-4777-bc0b-3b5678ecfa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5A4"/>
    <w:rsid w:val="001757EE"/>
    <w:rsid w:val="00257961"/>
    <w:rsid w:val="00277AEF"/>
    <w:rsid w:val="0045157D"/>
    <w:rsid w:val="0048203F"/>
    <w:rsid w:val="004E7614"/>
    <w:rsid w:val="009031A3"/>
    <w:rsid w:val="009703CF"/>
    <w:rsid w:val="009A18EB"/>
    <w:rsid w:val="00A57CB6"/>
    <w:rsid w:val="00C15584"/>
    <w:rsid w:val="00D115A4"/>
    <w:rsid w:val="00EE75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C2E7F"/>
  <w15:chartTrackingRefBased/>
  <w15:docId w15:val="{9037DC26-F286-4F83-A0F8-C5C8677A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5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1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515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01D21-64E5-42AC-9C0E-3BF7830DA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33347</Words>
  <Characters>190079</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 Laura</dc:creator>
  <cp:keywords/>
  <dc:description/>
  <cp:lastModifiedBy>Gabriel Odom</cp:lastModifiedBy>
  <cp:revision>3</cp:revision>
  <dcterms:created xsi:type="dcterms:W3CDTF">2021-12-21T22:16:00Z</dcterms:created>
  <dcterms:modified xsi:type="dcterms:W3CDTF">2022-02-02T15:53:00Z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be8b7176-6c6a-3604-bc0c-61c479a55a79</vt:lpwstr>
  </property>
  <property fmtid="{D5CDD505-2E9C-101B-9397-08002B2CF9AE}" pid="4" name="Mendeley Citation Style_1">
    <vt:lpwstr>http://www.zotero.org/styles/apa</vt:lpwstr>
  </property>
  <property fmtid="{D5CDD505-2E9C-101B-9397-08002B2CF9AE}" pid="5" name="Mendeley Recent Style Id 0_1">
    <vt:lpwstr>http://www.zotero.org/styles/addictive-behaviors</vt:lpwstr>
  </property>
  <property fmtid="{D5CDD505-2E9C-101B-9397-08002B2CF9AE}" pid="6" name="Mendeley Recent Style Name 0_1">
    <vt:lpwstr>Addictive Behaviors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http://www.zotero.org/styles/drug-and-alcohol-dependence</vt:lpwstr>
  </property>
  <property fmtid="{D5CDD505-2E9C-101B-9397-08002B2CF9AE}" pid="18" name="Mendeley Recent Style Name 6_1">
    <vt:lpwstr>Drug and Alcohol Dependence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